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91B2DB" w14:textId="005D8025" w:rsidR="00974B68" w:rsidRPr="00593C19" w:rsidRDefault="00A01625" w:rsidP="00255900">
      <w:pPr>
        <w:pStyle w:val="Heading1"/>
        <w:spacing w:before="0"/>
        <w:jc w:val="center"/>
        <w:rPr>
          <w:noProof/>
          <w:lang w:val="en-GB"/>
        </w:rPr>
      </w:pPr>
      <w:r w:rsidRPr="00593C19">
        <w:rPr>
          <w:noProof/>
          <w:lang w:val="en-GB"/>
        </w:rPr>
        <w:t xml:space="preserve">OOP Advanced Exam </w:t>
      </w:r>
      <w:r w:rsidR="00500389" w:rsidRPr="00593C19">
        <w:rPr>
          <w:noProof/>
          <w:lang w:val="en-GB"/>
        </w:rPr>
        <w:t>–</w:t>
      </w:r>
      <w:r w:rsidR="007D7DDA" w:rsidRPr="00593C19">
        <w:rPr>
          <w:noProof/>
          <w:lang w:val="en-GB"/>
        </w:rPr>
        <w:t xml:space="preserve"> </w:t>
      </w:r>
      <w:r w:rsidR="003028AE" w:rsidRPr="00593C19">
        <w:rPr>
          <w:noProof/>
          <w:lang w:val="en-GB"/>
        </w:rPr>
        <w:t>Minedraft</w:t>
      </w:r>
    </w:p>
    <w:p w14:paraId="6204693E" w14:textId="4D871ABC" w:rsidR="00500389" w:rsidRPr="00593C19" w:rsidRDefault="00500389" w:rsidP="00500389">
      <w:pPr>
        <w:rPr>
          <w:noProof/>
          <w:lang w:val="en-GB"/>
        </w:rPr>
      </w:pPr>
      <w:r w:rsidRPr="00593C19">
        <w:rPr>
          <w:noProof/>
          <w:lang w:val="en-GB"/>
        </w:rPr>
        <w:t>You ever heard about the Rick and Morty’</w:t>
      </w:r>
      <w:r w:rsidR="003F0F44" w:rsidRPr="00593C19">
        <w:rPr>
          <w:noProof/>
          <w:lang w:val="en-GB"/>
        </w:rPr>
        <w:t>s F</w:t>
      </w:r>
      <w:r w:rsidRPr="00593C19">
        <w:rPr>
          <w:noProof/>
          <w:lang w:val="en-GB"/>
        </w:rPr>
        <w:t xml:space="preserve">oundation for </w:t>
      </w:r>
      <w:r w:rsidR="002620D1" w:rsidRPr="00593C19">
        <w:rPr>
          <w:noProof/>
          <w:lang w:val="en-GB"/>
        </w:rPr>
        <w:t>mining</w:t>
      </w:r>
      <w:r w:rsidRPr="00593C19">
        <w:rPr>
          <w:noProof/>
          <w:lang w:val="en-GB"/>
        </w:rPr>
        <w:t xml:space="preserve"> Plumbus Ore.</w:t>
      </w:r>
      <w:r w:rsidR="003F0F44" w:rsidRPr="00593C19">
        <w:rPr>
          <w:noProof/>
          <w:lang w:val="en-GB"/>
        </w:rPr>
        <w:t xml:space="preserve"> Naaa, probably not. </w:t>
      </w:r>
      <w:r w:rsidR="004A273A" w:rsidRPr="00593C19">
        <w:rPr>
          <w:noProof/>
          <w:lang w:val="en-GB"/>
        </w:rPr>
        <w:t>Well let’s just say there is this company that mines things, and they hired you to write them a supervising software.</w:t>
      </w:r>
      <w:r w:rsidR="006948EF" w:rsidRPr="00593C19">
        <w:rPr>
          <w:noProof/>
          <w:lang w:val="en-GB"/>
        </w:rPr>
        <w:t xml:space="preserve"> A draft which will be used to analyze the data of the mining</w:t>
      </w:r>
      <w:r w:rsidR="00A54FF8" w:rsidRPr="00593C19">
        <w:rPr>
          <w:noProof/>
          <w:lang w:val="en-GB"/>
        </w:rPr>
        <w:t xml:space="preserve"> – a … </w:t>
      </w:r>
      <w:r w:rsidR="00A54FF8" w:rsidRPr="00593C19">
        <w:rPr>
          <w:rStyle w:val="CodeChar"/>
          <w:lang w:val="en-GB"/>
        </w:rPr>
        <w:t>Minedraft</w:t>
      </w:r>
      <w:r w:rsidR="00A54FF8" w:rsidRPr="00593C19">
        <w:rPr>
          <w:noProof/>
          <w:lang w:val="en-GB"/>
        </w:rPr>
        <w:t>.</w:t>
      </w:r>
    </w:p>
    <w:p w14:paraId="787896D1" w14:textId="76B2F6CD" w:rsidR="008D64C7" w:rsidRDefault="00255900" w:rsidP="008D64C7">
      <w:pPr>
        <w:pStyle w:val="Heading3"/>
      </w:pPr>
      <w:r>
        <w:t>Overview</w:t>
      </w:r>
    </w:p>
    <w:p w14:paraId="13B5C55B" w14:textId="56EB3B04" w:rsidR="00C404C3" w:rsidRPr="00746F40" w:rsidRDefault="00C404C3" w:rsidP="00C404C3">
      <w:r>
        <w:t xml:space="preserve">You have a task to write a software program, which represent a system for future mining industry. You already have some of the functionalities implemented, although ... the guy that started the project … well it’s obvious he is </w:t>
      </w:r>
      <w:r w:rsidRPr="009B02E0">
        <w:rPr>
          <w:b/>
        </w:rPr>
        <w:t>quite a rookie</w:t>
      </w:r>
      <w:r>
        <w:t xml:space="preserve"> so you need to </w:t>
      </w:r>
      <w:r w:rsidRPr="009B02E0">
        <w:rPr>
          <w:b/>
        </w:rPr>
        <w:t>refactor</w:t>
      </w:r>
      <w:r>
        <w:t xml:space="preserve"> his code and finish the project. The </w:t>
      </w:r>
      <w:r w:rsidRPr="009B02E0">
        <w:rPr>
          <w:b/>
        </w:rPr>
        <w:t>only</w:t>
      </w:r>
      <w:r>
        <w:t xml:space="preserve"> thing he has </w:t>
      </w:r>
      <w:r w:rsidRPr="009B02E0">
        <w:rPr>
          <w:b/>
        </w:rPr>
        <w:t>done right</w:t>
      </w:r>
      <w:r>
        <w:t xml:space="preserve"> is the </w:t>
      </w:r>
      <w:r w:rsidRPr="009B02E0">
        <w:rPr>
          <w:b/>
        </w:rPr>
        <w:t>class</w:t>
      </w:r>
      <w:r>
        <w:t xml:space="preserve">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DF46D2">
        <w:rPr>
          <w:noProof/>
        </w:rPr>
        <w:t>and</w:t>
      </w:r>
      <w:r>
        <w:rPr>
          <w:b/>
          <w:noProof/>
        </w:rPr>
        <w:t xml:space="preserve"> ALL </w:t>
      </w:r>
      <w:r w:rsidRPr="00DF46D2">
        <w:rPr>
          <w:noProof/>
        </w:rPr>
        <w:t>the</w:t>
      </w:r>
      <w:r>
        <w:rPr>
          <w:b/>
          <w:noProof/>
        </w:rPr>
        <w:t xml:space="preserve"> INTERFACES</w:t>
      </w:r>
      <w:r>
        <w:t xml:space="preserve">. You must leave these as they are and </w:t>
      </w:r>
      <w:r w:rsidRPr="00D91BAB">
        <w:rPr>
          <w:b/>
        </w:rPr>
        <w:t>don’t modify anything</w:t>
      </w:r>
      <w:r>
        <w:t>.</w:t>
      </w:r>
      <w:r>
        <w:rPr>
          <w:lang w:val="bg-BG"/>
        </w:rPr>
        <w:t xml:space="preserve"> </w:t>
      </w:r>
    </w:p>
    <w:p w14:paraId="1C204F24" w14:textId="6F2F26C9" w:rsidR="008D64C7" w:rsidRDefault="006B5516" w:rsidP="007E0DF3">
      <w:pPr>
        <w:pStyle w:val="Heading2"/>
      </w:pPr>
      <w:r>
        <w:t>Task 1: Structure</w:t>
      </w:r>
    </w:p>
    <w:p w14:paraId="67F801A3" w14:textId="77777777" w:rsidR="00C404C3" w:rsidRDefault="00C404C3" w:rsidP="00C404C3">
      <w:pPr>
        <w:rPr>
          <w:lang w:val="bg-BG"/>
        </w:rPr>
      </w:pPr>
      <w:r>
        <w:t>The main structure of the program should include the following elements:</w:t>
      </w:r>
      <w:r>
        <w:rPr>
          <w:lang w:val="bg-BG"/>
        </w:rPr>
        <w:t xml:space="preserve"> </w:t>
      </w:r>
    </w:p>
    <w:p w14:paraId="3063C7B9" w14:textId="31C759D2" w:rsidR="00C404C3" w:rsidRPr="00464086" w:rsidRDefault="00C404C3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 w:rsidRPr="0067171E">
        <w:rPr>
          <w:rFonts w:ascii="Consolas" w:hAnsi="Consolas"/>
          <w:b/>
          <w:noProof/>
        </w:rPr>
        <w:t>Engine</w:t>
      </w:r>
    </w:p>
    <w:p w14:paraId="47CD9226" w14:textId="1DD8A15C" w:rsidR="00464086" w:rsidRPr="0067171E" w:rsidRDefault="00464086" w:rsidP="00C404C3">
      <w:pPr>
        <w:pStyle w:val="ListParagraph"/>
        <w:numPr>
          <w:ilvl w:val="0"/>
          <w:numId w:val="21"/>
        </w:numPr>
        <w:rPr>
          <w:rFonts w:ascii="Consolas" w:hAnsi="Consolas"/>
          <w:b/>
          <w:noProof/>
          <w:lang w:val="bg-BG"/>
        </w:rPr>
      </w:pPr>
      <w:r>
        <w:rPr>
          <w:rFonts w:ascii="Consolas" w:hAnsi="Consolas"/>
          <w:b/>
          <w:noProof/>
        </w:rPr>
        <w:t>CommandInterpreter</w:t>
      </w:r>
    </w:p>
    <w:p w14:paraId="7EEFDCBC" w14:textId="7152F360" w:rsidR="00C404C3" w:rsidRPr="00C404C3" w:rsidRDefault="00C404C3" w:rsidP="00C404C3">
      <w:pPr>
        <w:pStyle w:val="ListParagraph"/>
        <w:numPr>
          <w:ilvl w:val="0"/>
          <w:numId w:val="21"/>
        </w:numPr>
      </w:pPr>
      <w:r w:rsidRPr="00C404C3">
        <w:rPr>
          <w:b/>
          <w:noProof/>
        </w:rPr>
        <w:t>HarvesterController</w:t>
      </w:r>
    </w:p>
    <w:p w14:paraId="164FA1D7" w14:textId="3F49FFDC" w:rsidR="00C404C3" w:rsidRPr="00C404C3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ProviderController</w:t>
      </w:r>
    </w:p>
    <w:p w14:paraId="14E9755D" w14:textId="4196D96A" w:rsidR="00C404C3" w:rsidRPr="00A4511D" w:rsidRDefault="00C404C3" w:rsidP="00C404C3">
      <w:pPr>
        <w:pStyle w:val="ListParagraph"/>
        <w:numPr>
          <w:ilvl w:val="0"/>
          <w:numId w:val="21"/>
        </w:numPr>
      </w:pPr>
      <w:r>
        <w:rPr>
          <w:b/>
          <w:noProof/>
        </w:rPr>
        <w:t>EnergyRepository</w:t>
      </w:r>
    </w:p>
    <w:p w14:paraId="531F8176" w14:textId="3244140F" w:rsidR="00A4511D" w:rsidRPr="00C404C3" w:rsidRDefault="00F04F8D" w:rsidP="00A4511D">
      <w:r>
        <w:t xml:space="preserve">Everywhere you need to </w:t>
      </w:r>
      <w:r w:rsidR="00A4511D">
        <w:t xml:space="preserve">inject all dependencies by constructor injection. </w:t>
      </w:r>
    </w:p>
    <w:p w14:paraId="5AB75976" w14:textId="1E37BA7D" w:rsidR="008D64C7" w:rsidRDefault="00CE1B04" w:rsidP="008D64C7">
      <w:r>
        <w:t>The Structure</w:t>
      </w:r>
      <w:r w:rsidR="00C404C3">
        <w:t xml:space="preserve"> also</w:t>
      </w:r>
      <w:r>
        <w:t xml:space="preserve"> consists of Harvesters and Providers</w:t>
      </w:r>
      <w:r w:rsidR="004C604F">
        <w:t>.</w:t>
      </w:r>
    </w:p>
    <w:p w14:paraId="253E02AC" w14:textId="63304067" w:rsidR="009D5BA9" w:rsidRDefault="001102FD" w:rsidP="001A5515">
      <w:pPr>
        <w:pStyle w:val="Heading3"/>
        <w:rPr>
          <w:noProof/>
        </w:rPr>
      </w:pPr>
      <w:r>
        <w:rPr>
          <w:noProof/>
        </w:rPr>
        <w:t>Harvesters</w:t>
      </w:r>
    </w:p>
    <w:p w14:paraId="41FA8F28" w14:textId="184B496B" w:rsidR="001102FD" w:rsidRDefault="001102FD" w:rsidP="001102FD">
      <w:pPr>
        <w:rPr>
          <w:noProof/>
        </w:rPr>
      </w:pPr>
      <w:r>
        <w:rPr>
          <w:noProof/>
        </w:rPr>
        <w:t xml:space="preserve">A basic </w:t>
      </w:r>
      <w:r w:rsidRPr="00657902">
        <w:rPr>
          <w:rStyle w:val="CodeChar"/>
        </w:rPr>
        <w:t>Harvester</w:t>
      </w:r>
      <w:r>
        <w:rPr>
          <w:noProof/>
        </w:rPr>
        <w:t xml:space="preserve"> has the following properties:</w:t>
      </w:r>
    </w:p>
    <w:p w14:paraId="740B5004" w14:textId="0CE45BF6" w:rsidR="008D78D4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i</w:t>
      </w:r>
      <w:r w:rsidR="008D78D4" w:rsidRPr="00687D51">
        <w:rPr>
          <w:rStyle w:val="CodeChar"/>
        </w:rPr>
        <w:t>d</w:t>
      </w:r>
      <w:r>
        <w:rPr>
          <w:noProof/>
        </w:rPr>
        <w:t xml:space="preserve"> -</w:t>
      </w:r>
      <w:r w:rsidR="00DB50FB">
        <w:rPr>
          <w:noProof/>
        </w:rPr>
        <w:t xml:space="preserve"> a </w:t>
      </w:r>
      <w:r w:rsidR="007C4D80">
        <w:rPr>
          <w:b/>
          <w:noProof/>
        </w:rPr>
        <w:t>int</w:t>
      </w:r>
      <w:r w:rsidR="008D78D4">
        <w:rPr>
          <w:noProof/>
        </w:rPr>
        <w:t>.</w:t>
      </w:r>
    </w:p>
    <w:p w14:paraId="4B53862A" w14:textId="48AC59AD" w:rsidR="00E44BDF" w:rsidRDefault="00A74F2C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oreOutput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9B5B2D">
        <w:rPr>
          <w:noProof/>
        </w:rPr>
        <w:t>a</w:t>
      </w:r>
      <w:r w:rsidR="007B31A6">
        <w:rPr>
          <w:noProof/>
        </w:rPr>
        <w:t xml:space="preserve"> </w:t>
      </w:r>
      <w:r w:rsidR="00832D65" w:rsidRPr="003102EB">
        <w:rPr>
          <w:b/>
          <w:noProof/>
        </w:rPr>
        <w:t>floating-point number</w:t>
      </w:r>
      <w:r w:rsidR="003209E4">
        <w:rPr>
          <w:noProof/>
        </w:rPr>
        <w:t xml:space="preserve">. </w:t>
      </w:r>
    </w:p>
    <w:p w14:paraId="1B964C86" w14:textId="20FE1C8B" w:rsidR="002874C7" w:rsidRDefault="000D4D1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>energyRequirement</w:t>
      </w:r>
      <w:r w:rsidR="003102EB">
        <w:rPr>
          <w:rStyle w:val="CodeChar"/>
        </w:rPr>
        <w:t xml:space="preserve"> </w:t>
      </w:r>
      <w:r w:rsidR="003102EB">
        <w:rPr>
          <w:noProof/>
        </w:rPr>
        <w:t xml:space="preserve">- </w:t>
      </w:r>
      <w:r w:rsidR="008E59B1">
        <w:rPr>
          <w:noProof/>
        </w:rPr>
        <w:t>a</w:t>
      </w:r>
      <w:r w:rsidR="00D9384E">
        <w:rPr>
          <w:noProof/>
        </w:rPr>
        <w:t xml:space="preserve"> </w:t>
      </w:r>
      <w:r w:rsidR="00006718" w:rsidRPr="003102EB">
        <w:rPr>
          <w:b/>
          <w:noProof/>
        </w:rPr>
        <w:t>floating-point number</w:t>
      </w:r>
      <w:r w:rsidR="00D9384E">
        <w:rPr>
          <w:noProof/>
        </w:rPr>
        <w:t>.</w:t>
      </w:r>
    </w:p>
    <w:p w14:paraId="4D3AC10D" w14:textId="248AC7EF" w:rsidR="003102EB" w:rsidRDefault="003102EB" w:rsidP="003102EB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3102EB">
        <w:rPr>
          <w:b/>
          <w:noProof/>
        </w:rPr>
        <w:t>floating-point number</w:t>
      </w:r>
      <w:r>
        <w:rPr>
          <w:noProof/>
        </w:rPr>
        <w:t>.</w:t>
      </w:r>
    </w:p>
    <w:p w14:paraId="505B4B5C" w14:textId="7634A0C2" w:rsidR="00432B09" w:rsidRDefault="007D5BC4" w:rsidP="00E44BDF">
      <w:pPr>
        <w:rPr>
          <w:noProof/>
        </w:rPr>
      </w:pPr>
      <w:r>
        <w:rPr>
          <w:noProof/>
        </w:rPr>
        <w:t xml:space="preserve">All </w:t>
      </w:r>
      <w:r w:rsidR="00C40383">
        <w:rPr>
          <w:noProof/>
        </w:rPr>
        <w:t>h</w:t>
      </w:r>
      <w:r>
        <w:rPr>
          <w:noProof/>
        </w:rPr>
        <w:t xml:space="preserve">arvesters start with </w:t>
      </w:r>
      <w:r w:rsidRPr="00C40383">
        <w:rPr>
          <w:b/>
          <w:noProof/>
        </w:rPr>
        <w:t>1000</w:t>
      </w:r>
      <w:r>
        <w:rPr>
          <w:noProof/>
        </w:rPr>
        <w:t xml:space="preserve"> </w:t>
      </w:r>
      <w:r w:rsidRPr="00C40383">
        <w:rPr>
          <w:b/>
          <w:noProof/>
        </w:rPr>
        <w:t>durability</w:t>
      </w:r>
      <w:r>
        <w:rPr>
          <w:noProof/>
        </w:rPr>
        <w:t>.</w:t>
      </w:r>
      <w:r w:rsidR="00C404C3">
        <w:rPr>
          <w:noProof/>
        </w:rPr>
        <w:t xml:space="preserve"> </w:t>
      </w:r>
      <w:r w:rsidR="00432B09">
        <w:rPr>
          <w:noProof/>
        </w:rPr>
        <w:t xml:space="preserve">There are </w:t>
      </w:r>
      <w:r w:rsidR="00D92AB0">
        <w:rPr>
          <w:noProof/>
        </w:rPr>
        <w:t xml:space="preserve">generally </w:t>
      </w:r>
      <w:r w:rsidR="007C4D80">
        <w:rPr>
          <w:b/>
          <w:noProof/>
        </w:rPr>
        <w:t>4</w:t>
      </w:r>
      <w:r w:rsidR="00432B09" w:rsidRPr="00CF15F3">
        <w:rPr>
          <w:b/>
          <w:noProof/>
        </w:rPr>
        <w:t xml:space="preserve"> </w:t>
      </w:r>
      <w:r w:rsidR="00432B09" w:rsidRPr="00CF15F3">
        <w:rPr>
          <w:noProof/>
        </w:rPr>
        <w:t>types</w:t>
      </w:r>
      <w:r w:rsidR="00432B09">
        <w:rPr>
          <w:noProof/>
        </w:rPr>
        <w:t xml:space="preserve"> of </w:t>
      </w:r>
      <w:r w:rsidR="00432B09" w:rsidRPr="00CF15F3">
        <w:rPr>
          <w:rStyle w:val="CodeChar"/>
        </w:rPr>
        <w:t>Harversters</w:t>
      </w:r>
      <w:r w:rsidR="00832D65">
        <w:rPr>
          <w:noProof/>
        </w:rPr>
        <w:t>:</w:t>
      </w:r>
    </w:p>
    <w:p w14:paraId="0B9520AA" w14:textId="04FB9389" w:rsidR="007D5BC4" w:rsidRDefault="007D5BC4" w:rsidP="007D5BC4">
      <w:pPr>
        <w:pStyle w:val="Heading4"/>
        <w:rPr>
          <w:noProof/>
        </w:rPr>
      </w:pPr>
      <w:r>
        <w:rPr>
          <w:noProof/>
        </w:rPr>
        <w:t>StandartHarvester</w:t>
      </w:r>
    </w:p>
    <w:p w14:paraId="58CC5376" w14:textId="577425FB" w:rsidR="007D5BC4" w:rsidRPr="007D5BC4" w:rsidRDefault="007D5BC4" w:rsidP="00E44BDF">
      <w:pPr>
        <w:rPr>
          <w:noProof/>
        </w:rPr>
      </w:pPr>
      <w:r>
        <w:rPr>
          <w:noProof/>
        </w:rPr>
        <w:t>This type of harvester doesn’t have anything special, so all stats are standart for harvester.</w:t>
      </w:r>
    </w:p>
    <w:p w14:paraId="08A9B1E4" w14:textId="55873D71" w:rsidR="00832D65" w:rsidRDefault="0016640B" w:rsidP="001A5515">
      <w:pPr>
        <w:pStyle w:val="Heading4"/>
        <w:rPr>
          <w:noProof/>
        </w:rPr>
      </w:pPr>
      <w:r>
        <w:rPr>
          <w:noProof/>
        </w:rPr>
        <w:t>SonicHarvester</w:t>
      </w:r>
    </w:p>
    <w:p w14:paraId="404CF004" w14:textId="6E853AF0" w:rsidR="008D63AD" w:rsidRPr="007D5BC4" w:rsidRDefault="007D5BC4" w:rsidP="007D5BC4">
      <w:pPr>
        <w:spacing w:after="0"/>
        <w:rPr>
          <w:noProof/>
        </w:rPr>
      </w:pPr>
      <w:r>
        <w:rPr>
          <w:noProof/>
        </w:rPr>
        <w:t xml:space="preserve">Really fast and of course weaker than standart ones. </w:t>
      </w:r>
      <w:r w:rsidR="007C4D80">
        <w:rPr>
          <w:noProof/>
        </w:rPr>
        <w:t>Upon initialization, t</w:t>
      </w:r>
      <w:r>
        <w:rPr>
          <w:noProof/>
        </w:rPr>
        <w:t xml:space="preserve">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>is divided by 2</w:t>
      </w:r>
      <w:r w:rsidR="007C4D80">
        <w:rPr>
          <w:noProof/>
        </w:rPr>
        <w:t xml:space="preserve">, but their </w:t>
      </w:r>
      <w:r w:rsidR="007C4D80" w:rsidRPr="000655CF">
        <w:rPr>
          <w:b/>
          <w:noProof/>
        </w:rPr>
        <w:t>durability</w:t>
      </w:r>
      <w:r w:rsidR="007C4D80">
        <w:rPr>
          <w:noProof/>
        </w:rPr>
        <w:t xml:space="preserve"> is also decreased by </w:t>
      </w:r>
      <w:r w:rsidR="007C4D80" w:rsidRPr="00F04F8D">
        <w:rPr>
          <w:b/>
          <w:noProof/>
        </w:rPr>
        <w:t>300</w:t>
      </w:r>
      <w:r w:rsidR="007C4D80">
        <w:rPr>
          <w:noProof/>
        </w:rPr>
        <w:t>.</w:t>
      </w:r>
    </w:p>
    <w:p w14:paraId="6E0190F9" w14:textId="5F3E9339" w:rsidR="0016640B" w:rsidRDefault="0016640B" w:rsidP="001A5515">
      <w:pPr>
        <w:pStyle w:val="Heading4"/>
        <w:rPr>
          <w:noProof/>
        </w:rPr>
      </w:pPr>
      <w:r>
        <w:rPr>
          <w:noProof/>
        </w:rPr>
        <w:t>HammerHarvester</w:t>
      </w:r>
    </w:p>
    <w:p w14:paraId="7197293D" w14:textId="761BE214" w:rsidR="007C4D80" w:rsidRDefault="007C4D80" w:rsidP="007C4D80">
      <w:pPr>
        <w:spacing w:after="0"/>
        <w:rPr>
          <w:noProof/>
        </w:rPr>
      </w:pPr>
      <w:r>
        <w:rPr>
          <w:noProof/>
        </w:rPr>
        <w:t xml:space="preserve">Heavy harvesters are bigger than standart ones. Upon initialization, their </w:t>
      </w:r>
      <w:r w:rsidRPr="00185225">
        <w:rPr>
          <w:b/>
          <w:noProof/>
        </w:rPr>
        <w:t>energy requirement</w:t>
      </w:r>
      <w:r>
        <w:rPr>
          <w:b/>
          <w:noProof/>
        </w:rPr>
        <w:t xml:space="preserve"> </w:t>
      </w:r>
      <w:r>
        <w:rPr>
          <w:noProof/>
        </w:rPr>
        <w:t xml:space="preserve">is </w:t>
      </w:r>
      <w:r w:rsidRPr="00C40383">
        <w:rPr>
          <w:b/>
          <w:noProof/>
        </w:rPr>
        <w:t>multipl</w:t>
      </w:r>
      <w:r w:rsidR="000655CF">
        <w:rPr>
          <w:b/>
          <w:noProof/>
        </w:rPr>
        <w:t>ied</w:t>
      </w:r>
      <w:r>
        <w:rPr>
          <w:noProof/>
        </w:rPr>
        <w:t xml:space="preserve"> by </w:t>
      </w:r>
      <w:r w:rsidRPr="00C40383">
        <w:rPr>
          <w:b/>
          <w:noProof/>
        </w:rPr>
        <w:t>2</w:t>
      </w:r>
      <w:r>
        <w:rPr>
          <w:noProof/>
        </w:rPr>
        <w:t xml:space="preserve">, but their </w:t>
      </w:r>
      <w:r w:rsidRPr="007C4D80">
        <w:rPr>
          <w:rStyle w:val="CodeChar"/>
          <w:rFonts w:asciiTheme="minorHAnsi" w:hAnsiTheme="minorHAnsi" w:cstheme="minorHAnsi"/>
        </w:rPr>
        <w:t>ore output</w:t>
      </w:r>
      <w:r>
        <w:rPr>
          <w:noProof/>
        </w:rPr>
        <w:t xml:space="preserve"> is </w:t>
      </w:r>
      <w:r w:rsidRPr="00C40383">
        <w:rPr>
          <w:b/>
          <w:noProof/>
        </w:rPr>
        <w:t>multipl</w:t>
      </w:r>
      <w:r w:rsidR="001A1783">
        <w:rPr>
          <w:b/>
          <w:noProof/>
        </w:rPr>
        <w:t>ied</w:t>
      </w:r>
      <w:r>
        <w:rPr>
          <w:noProof/>
        </w:rPr>
        <w:t xml:space="preserve"> by </w:t>
      </w:r>
      <w:del w:id="0" w:author="Ventsislav Ivanov" w:date="2017-09-07T12:06:00Z">
        <w:r w:rsidRPr="00B162A3" w:rsidDel="00FF4CDD">
          <w:rPr>
            <w:b/>
            <w:noProof/>
            <w:highlight w:val="red"/>
            <w:rPrChange w:id="1" w:author="Ventsislav Ivanov" w:date="2017-09-07T12:08:00Z">
              <w:rPr>
                <w:b/>
                <w:noProof/>
              </w:rPr>
            </w:rPrChange>
          </w:rPr>
          <w:delText>3</w:delText>
        </w:r>
      </w:del>
      <w:ins w:id="2" w:author="Ventsislav Ivanov" w:date="2017-09-07T12:06:00Z">
        <w:r w:rsidR="00FF4CDD" w:rsidRPr="00B162A3">
          <w:rPr>
            <w:b/>
            <w:noProof/>
            <w:highlight w:val="red"/>
            <w:rPrChange w:id="3" w:author="Ventsislav Ivanov" w:date="2017-09-07T12:08:00Z">
              <w:rPr>
                <w:b/>
                <w:noProof/>
              </w:rPr>
            </w:rPrChange>
          </w:rPr>
          <w:t>4</w:t>
        </w:r>
      </w:ins>
      <w:r>
        <w:rPr>
          <w:noProof/>
        </w:rPr>
        <w:t>.</w:t>
      </w:r>
    </w:p>
    <w:p w14:paraId="195D4F48" w14:textId="5EA924DF" w:rsidR="007C4D80" w:rsidRDefault="00C40383" w:rsidP="007C4D80">
      <w:pPr>
        <w:pStyle w:val="Heading4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>Harvester</w:t>
      </w:r>
    </w:p>
    <w:p w14:paraId="1C4A19ED" w14:textId="41850C7E" w:rsidR="007C4D80" w:rsidRPr="007D5BC4" w:rsidRDefault="00C40383" w:rsidP="007C4D80">
      <w:pPr>
        <w:spacing w:after="0"/>
        <w:rPr>
          <w:noProof/>
        </w:rPr>
      </w:pPr>
      <w:r>
        <w:rPr>
          <w:noProof/>
        </w:rPr>
        <w:t>Infinity</w:t>
      </w:r>
      <w:r w:rsidR="007C4D80">
        <w:rPr>
          <w:noProof/>
        </w:rPr>
        <w:t xml:space="preserve"> harvesters </w:t>
      </w:r>
      <w:r>
        <w:rPr>
          <w:noProof/>
        </w:rPr>
        <w:t xml:space="preserve">are very special, they have special ability to repair themselves </w:t>
      </w:r>
      <w:r w:rsidR="008D5C4D">
        <w:rPr>
          <w:noProof/>
        </w:rPr>
        <w:t xml:space="preserve">over </w:t>
      </w:r>
      <w:r>
        <w:rPr>
          <w:noProof/>
        </w:rPr>
        <w:t>nights</w:t>
      </w:r>
      <w:r w:rsidR="007C4D80">
        <w:rPr>
          <w:noProof/>
        </w:rPr>
        <w:t xml:space="preserve">. Upon initialization, their </w:t>
      </w:r>
      <w:r>
        <w:rPr>
          <w:b/>
          <w:noProof/>
        </w:rPr>
        <w:t>ore ourput</w:t>
      </w:r>
      <w:r w:rsidR="007C4D80">
        <w:rPr>
          <w:b/>
          <w:noProof/>
        </w:rPr>
        <w:t xml:space="preserve"> </w:t>
      </w:r>
      <w:r w:rsidR="007C4D80">
        <w:rPr>
          <w:noProof/>
        </w:rPr>
        <w:t xml:space="preserve">is </w:t>
      </w:r>
      <w:r w:rsidRPr="00C40383">
        <w:rPr>
          <w:b/>
          <w:noProof/>
        </w:rPr>
        <w:t>divided</w:t>
      </w:r>
      <w:r>
        <w:rPr>
          <w:noProof/>
        </w:rPr>
        <w:t xml:space="preserve"> by </w:t>
      </w:r>
      <w:r w:rsidRPr="00C40383">
        <w:rPr>
          <w:b/>
          <w:noProof/>
        </w:rPr>
        <w:t>10</w:t>
      </w:r>
      <w:r>
        <w:rPr>
          <w:noProof/>
        </w:rPr>
        <w:t xml:space="preserve">, but they </w:t>
      </w:r>
      <w:r w:rsidRPr="00C40383">
        <w:rPr>
          <w:b/>
          <w:noProof/>
        </w:rPr>
        <w:t>cannot be broken</w:t>
      </w:r>
      <w:r w:rsidR="007C4D80" w:rsidRPr="00C40383">
        <w:rPr>
          <w:b/>
          <w:noProof/>
        </w:rPr>
        <w:t>.</w:t>
      </w:r>
    </w:p>
    <w:p w14:paraId="2D4CEA0C" w14:textId="73220556" w:rsidR="001102FD" w:rsidRDefault="001102FD" w:rsidP="001A5515">
      <w:pPr>
        <w:pStyle w:val="Heading3"/>
        <w:rPr>
          <w:noProof/>
        </w:rPr>
      </w:pPr>
      <w:r>
        <w:rPr>
          <w:noProof/>
        </w:rPr>
        <w:lastRenderedPageBreak/>
        <w:t>Providers</w:t>
      </w:r>
    </w:p>
    <w:p w14:paraId="7B33B93D" w14:textId="375A81E9" w:rsidR="00AA5F77" w:rsidRDefault="00AA5F77" w:rsidP="00185225">
      <w:pPr>
        <w:spacing w:after="0"/>
        <w:rPr>
          <w:noProof/>
        </w:rPr>
      </w:pPr>
      <w:r>
        <w:rPr>
          <w:noProof/>
        </w:rPr>
        <w:t xml:space="preserve">A basic </w:t>
      </w:r>
      <w:r w:rsidRPr="00D50817">
        <w:rPr>
          <w:rStyle w:val="CodeChar"/>
        </w:rPr>
        <w:t>Provider</w:t>
      </w:r>
      <w:r>
        <w:rPr>
          <w:noProof/>
        </w:rPr>
        <w:t xml:space="preserve"> has the following properties:</w:t>
      </w:r>
    </w:p>
    <w:p w14:paraId="2636AA2D" w14:textId="04801FDA" w:rsidR="00AA5F77" w:rsidRDefault="00AA5F77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id</w:t>
      </w:r>
      <w:r w:rsidR="00431B71">
        <w:rPr>
          <w:noProof/>
        </w:rPr>
        <w:t xml:space="preserve"> </w:t>
      </w:r>
      <w:r w:rsidR="009367C2">
        <w:rPr>
          <w:noProof/>
        </w:rPr>
        <w:t xml:space="preserve">- </w:t>
      </w:r>
      <w:r w:rsidR="00431B71">
        <w:rPr>
          <w:noProof/>
        </w:rPr>
        <w:t xml:space="preserve">a </w:t>
      </w:r>
      <w:r w:rsidR="007C4D80" w:rsidRPr="007C4D80">
        <w:rPr>
          <w:b/>
          <w:noProof/>
        </w:rPr>
        <w:t>int</w:t>
      </w:r>
      <w:r>
        <w:rPr>
          <w:noProof/>
        </w:rPr>
        <w:t>.</w:t>
      </w:r>
    </w:p>
    <w:p w14:paraId="0D7436B4" w14:textId="0E34BBF1" w:rsidR="00E669F7" w:rsidRDefault="007855B8" w:rsidP="007C4D80">
      <w:pPr>
        <w:spacing w:before="0" w:after="0"/>
        <w:ind w:left="360"/>
        <w:rPr>
          <w:noProof/>
        </w:rPr>
      </w:pPr>
      <w:r w:rsidRPr="00E669F7">
        <w:rPr>
          <w:rStyle w:val="CodeChar"/>
        </w:rPr>
        <w:t>energyOutput</w:t>
      </w:r>
      <w:r>
        <w:rPr>
          <w:noProof/>
        </w:rPr>
        <w:t xml:space="preserve"> </w:t>
      </w:r>
      <w:r w:rsidR="009367C2">
        <w:rPr>
          <w:noProof/>
        </w:rPr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</w:t>
      </w:r>
      <w:r>
        <w:rPr>
          <w:noProof/>
        </w:rPr>
        <w:t>.</w:t>
      </w:r>
    </w:p>
    <w:p w14:paraId="2B8B8EB1" w14:textId="280D0819" w:rsidR="007C4D80" w:rsidRDefault="007C4D80" w:rsidP="007C4D80">
      <w:pPr>
        <w:spacing w:before="0" w:after="0"/>
        <w:ind w:left="360"/>
        <w:rPr>
          <w:b/>
          <w:noProof/>
        </w:rPr>
      </w:pPr>
      <w:r>
        <w:rPr>
          <w:rStyle w:val="CodeChar"/>
        </w:rPr>
        <w:t xml:space="preserve">durability </w:t>
      </w:r>
      <w:r w:rsidRPr="003102EB">
        <w:t>-</w:t>
      </w:r>
      <w:r>
        <w:rPr>
          <w:noProof/>
        </w:rPr>
        <w:t xml:space="preserve"> a </w:t>
      </w:r>
      <w:r w:rsidRPr="007C4D80">
        <w:rPr>
          <w:b/>
          <w:noProof/>
        </w:rPr>
        <w:t>floating-point number.</w:t>
      </w:r>
    </w:p>
    <w:p w14:paraId="0036E711" w14:textId="200DA67E" w:rsidR="007C4D80" w:rsidRDefault="00C40383" w:rsidP="00C40383">
      <w:pPr>
        <w:rPr>
          <w:noProof/>
        </w:rPr>
      </w:pPr>
      <w:r>
        <w:rPr>
          <w:noProof/>
        </w:rPr>
        <w:t xml:space="preserve">All providers start with </w:t>
      </w:r>
      <w:r w:rsidRPr="00C40383">
        <w:rPr>
          <w:b/>
          <w:noProof/>
        </w:rPr>
        <w:t>1000</w:t>
      </w:r>
      <w:r w:rsidR="00CF2C5D">
        <w:rPr>
          <w:noProof/>
        </w:rPr>
        <w:t xml:space="preserve"> durability</w:t>
      </w:r>
      <w:r w:rsidR="00185225">
        <w:rPr>
          <w:noProof/>
        </w:rPr>
        <w:t xml:space="preserve">. </w:t>
      </w:r>
      <w:r w:rsidR="004A036A">
        <w:rPr>
          <w:noProof/>
        </w:rPr>
        <w:t xml:space="preserve">There are generally </w:t>
      </w:r>
      <w:r w:rsidR="007C4D80">
        <w:rPr>
          <w:b/>
          <w:noProof/>
        </w:rPr>
        <w:t>3</w:t>
      </w:r>
      <w:r w:rsidR="004A036A" w:rsidRPr="00B61935">
        <w:rPr>
          <w:b/>
          <w:noProof/>
        </w:rPr>
        <w:t xml:space="preserve"> </w:t>
      </w:r>
      <w:r w:rsidR="004A036A" w:rsidRPr="00CF15F3">
        <w:rPr>
          <w:noProof/>
        </w:rPr>
        <w:t>types</w:t>
      </w:r>
      <w:r w:rsidR="004A036A">
        <w:rPr>
          <w:noProof/>
        </w:rPr>
        <w:t xml:space="preserve"> of </w:t>
      </w:r>
      <w:r w:rsidR="00E871A8">
        <w:rPr>
          <w:rStyle w:val="CodeChar"/>
        </w:rPr>
        <w:t>Providers</w:t>
      </w:r>
      <w:r w:rsidR="004A036A">
        <w:rPr>
          <w:noProof/>
        </w:rPr>
        <w:t>:</w:t>
      </w:r>
    </w:p>
    <w:p w14:paraId="4185F0C1" w14:textId="27BA3DFE" w:rsidR="007C4D80" w:rsidRDefault="007C4D80" w:rsidP="007C4D80">
      <w:pPr>
        <w:pStyle w:val="Heading4"/>
        <w:rPr>
          <w:noProof/>
        </w:rPr>
      </w:pPr>
      <w:r>
        <w:rPr>
          <w:noProof/>
        </w:rPr>
        <w:t>StandartProvider</w:t>
      </w:r>
    </w:p>
    <w:p w14:paraId="4AD929B9" w14:textId="7641CF2D" w:rsidR="007C4D80" w:rsidRPr="00AA5F77" w:rsidRDefault="00C40383" w:rsidP="00C40383">
      <w:pPr>
        <w:rPr>
          <w:noProof/>
        </w:rPr>
      </w:pPr>
      <w:r>
        <w:rPr>
          <w:noProof/>
        </w:rPr>
        <w:t>This type of provider doesn’t have anything special, so all stats are standart for provider.</w:t>
      </w:r>
    </w:p>
    <w:p w14:paraId="4DCC153D" w14:textId="7446EAD6" w:rsidR="0016640B" w:rsidRDefault="0016640B" w:rsidP="001A5515">
      <w:pPr>
        <w:pStyle w:val="Heading4"/>
        <w:rPr>
          <w:noProof/>
        </w:rPr>
      </w:pPr>
      <w:r>
        <w:rPr>
          <w:noProof/>
        </w:rPr>
        <w:t>SolarProvider</w:t>
      </w:r>
    </w:p>
    <w:p w14:paraId="5FAC119F" w14:textId="5B87999D" w:rsidR="00997E0C" w:rsidRDefault="00D574FA" w:rsidP="00997E0C">
      <w:pPr>
        <w:rPr>
          <w:noProof/>
        </w:rPr>
      </w:pPr>
      <w:r>
        <w:rPr>
          <w:noProof/>
        </w:rPr>
        <w:t>Extracts energy from the Sun.</w:t>
      </w:r>
      <w:r w:rsidR="00244191">
        <w:rPr>
          <w:noProof/>
        </w:rPr>
        <w:t xml:space="preserve">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increased by 500</w:t>
      </w:r>
      <w:r w:rsidR="00C40383">
        <w:rPr>
          <w:noProof/>
        </w:rPr>
        <w:t>.</w:t>
      </w:r>
    </w:p>
    <w:p w14:paraId="033EC4A7" w14:textId="11C132D9" w:rsidR="0016640B" w:rsidRDefault="0016640B" w:rsidP="001A5515">
      <w:pPr>
        <w:pStyle w:val="Heading4"/>
        <w:rPr>
          <w:noProof/>
        </w:rPr>
      </w:pPr>
      <w:r>
        <w:rPr>
          <w:noProof/>
        </w:rPr>
        <w:t>PressureProvider</w:t>
      </w:r>
    </w:p>
    <w:p w14:paraId="38BAB55C" w14:textId="283D15D1" w:rsidR="00694749" w:rsidRPr="00DF31AB" w:rsidRDefault="00DF31AB" w:rsidP="00C40383">
      <w:pPr>
        <w:spacing w:after="0"/>
        <w:rPr>
          <w:noProof/>
        </w:rPr>
      </w:pPr>
      <w:r>
        <w:rPr>
          <w:noProof/>
        </w:rPr>
        <w:t xml:space="preserve">Extracts energy from deep beneath the earth. </w:t>
      </w:r>
      <w:r w:rsidR="00C40383">
        <w:rPr>
          <w:noProof/>
        </w:rPr>
        <w:t xml:space="preserve">Upon initialization, their </w:t>
      </w:r>
      <w:r w:rsidR="00C40383" w:rsidRPr="00C40383">
        <w:rPr>
          <w:b/>
          <w:noProof/>
        </w:rPr>
        <w:t>durability is decreased by 300</w:t>
      </w:r>
      <w:r w:rsidR="00C40383">
        <w:rPr>
          <w:noProof/>
        </w:rPr>
        <w:t xml:space="preserve">, but their </w:t>
      </w:r>
      <w:r w:rsidR="00C40383" w:rsidRPr="00C40383">
        <w:rPr>
          <w:b/>
          <w:noProof/>
        </w:rPr>
        <w:t>energy output is multipl</w:t>
      </w:r>
      <w:r w:rsidR="008D5C4D">
        <w:rPr>
          <w:b/>
          <w:noProof/>
        </w:rPr>
        <w:t>ied</w:t>
      </w:r>
      <w:r w:rsidR="00C40383" w:rsidRPr="00C40383">
        <w:rPr>
          <w:b/>
          <w:noProof/>
        </w:rPr>
        <w:t xml:space="preserve"> by 2</w:t>
      </w:r>
      <w:r w:rsidR="00C40383">
        <w:rPr>
          <w:noProof/>
        </w:rPr>
        <w:t>.</w:t>
      </w:r>
    </w:p>
    <w:p w14:paraId="1A58847F" w14:textId="36DF5803" w:rsidR="008D64C7" w:rsidRDefault="00817F2A" w:rsidP="00DA2A27">
      <w:pPr>
        <w:pStyle w:val="Heading2"/>
      </w:pPr>
      <w:r>
        <w:t xml:space="preserve">Task 2: </w:t>
      </w:r>
      <w:r w:rsidR="001C7D05">
        <w:t>Bu</w:t>
      </w:r>
      <w:r>
        <w:t>sines</w:t>
      </w:r>
      <w:r w:rsidR="001C7D05">
        <w:t>s</w:t>
      </w:r>
      <w:r>
        <w:t xml:space="preserve"> Logic</w:t>
      </w:r>
    </w:p>
    <w:p w14:paraId="5F4FF256" w14:textId="220E37BE" w:rsidR="00AB7C1C" w:rsidRDefault="00AB7C1C" w:rsidP="00AB7C1C">
      <w:pPr>
        <w:pStyle w:val="Heading3"/>
      </w:pPr>
      <w:r>
        <w:t xml:space="preserve">The </w:t>
      </w:r>
      <w:r w:rsidR="00C404C3">
        <w:t>Command Pattern</w:t>
      </w:r>
    </w:p>
    <w:p w14:paraId="1910C38F" w14:textId="6B55AC0B" w:rsidR="00AB7C1C" w:rsidRPr="00C404C3" w:rsidRDefault="00AB7C1C" w:rsidP="00AB7C1C">
      <w:pPr>
        <w:rPr>
          <w:rFonts w:cstheme="minorHAnsi"/>
        </w:rPr>
      </w:pPr>
      <w:r>
        <w:t>The business logic of the program should be concentrated around several commands</w:t>
      </w:r>
      <w:r w:rsidR="00C404C3">
        <w:t>, so this program is perfect place to implement Command pattern</w:t>
      </w:r>
      <w:r>
        <w:t xml:space="preserve">. Implement a class called </w:t>
      </w:r>
      <w:r w:rsidR="00C404C3">
        <w:rPr>
          <w:rStyle w:val="CodeChar"/>
        </w:rPr>
        <w:t>Engine</w:t>
      </w:r>
      <w:r>
        <w:t xml:space="preserve">, which will </w:t>
      </w:r>
      <w:r w:rsidR="00C404C3">
        <w:t xml:space="preserve">read commands and will </w:t>
      </w:r>
      <w:r w:rsidR="00E7048C">
        <w:t xml:space="preserve">pass </w:t>
      </w:r>
      <w:r w:rsidR="00C404C3">
        <w:t xml:space="preserve">them to the </w:t>
      </w:r>
      <w:r w:rsidR="00E7048C">
        <w:rPr>
          <w:rStyle w:val="CodeChar"/>
        </w:rPr>
        <w:t>CommandInterpreter</w:t>
      </w:r>
      <w:r w:rsidR="00C404C3">
        <w:rPr>
          <w:rStyle w:val="CodeChar"/>
          <w:rFonts w:asciiTheme="minorHAnsi" w:hAnsiTheme="minorHAnsi" w:cstheme="minorHAnsi"/>
        </w:rPr>
        <w:t xml:space="preserve">. </w:t>
      </w:r>
    </w:p>
    <w:p w14:paraId="0E5D1127" w14:textId="3C52AB26" w:rsidR="00530E06" w:rsidRDefault="00530E06" w:rsidP="00530E06">
      <w:pPr>
        <w:pStyle w:val="Heading3"/>
      </w:pPr>
      <w:r>
        <w:t>Functionality</w:t>
      </w:r>
    </w:p>
    <w:p w14:paraId="2E583686" w14:textId="4A7AB6CF" w:rsidR="003818EE" w:rsidRDefault="003730EF" w:rsidP="00C31532">
      <w:pPr>
        <w:spacing w:before="0"/>
        <w:rPr>
          <w:noProof/>
        </w:rPr>
      </w:pPr>
      <w:r>
        <w:rPr>
          <w:noProof/>
        </w:rPr>
        <w:t>The w</w:t>
      </w:r>
      <w:r w:rsidR="006925EB">
        <w:rPr>
          <w:noProof/>
        </w:rPr>
        <w:t>hole system never stop</w:t>
      </w:r>
      <w:r>
        <w:rPr>
          <w:noProof/>
        </w:rPr>
        <w:t>s</w:t>
      </w:r>
      <w:r w:rsidR="006925EB">
        <w:rPr>
          <w:noProof/>
        </w:rPr>
        <w:t xml:space="preserve"> working, but for easy counting how much work is done, process is separated to days. Every day all </w:t>
      </w:r>
      <w:r w:rsidR="00D56280">
        <w:rPr>
          <w:noProof/>
        </w:rPr>
        <w:t xml:space="preserve">the </w:t>
      </w:r>
      <w:r w:rsidR="00D56280" w:rsidRPr="00A946AD">
        <w:rPr>
          <w:rStyle w:val="CodeChar"/>
        </w:rPr>
        <w:t>Providers</w:t>
      </w:r>
      <w:r w:rsidR="00D56280">
        <w:rPr>
          <w:noProof/>
        </w:rPr>
        <w:t xml:space="preserve"> produce energy and the </w:t>
      </w:r>
      <w:r w:rsidR="00D56280" w:rsidRPr="00A946AD">
        <w:rPr>
          <w:rStyle w:val="CodeChar"/>
        </w:rPr>
        <w:t>Harvesters</w:t>
      </w:r>
      <w:r w:rsidR="00D56280">
        <w:rPr>
          <w:noProof/>
        </w:rPr>
        <w:t xml:space="preserve"> consume energy and mine Plumbus Ore. In your program a </w:t>
      </w:r>
      <w:r w:rsidR="00D56280" w:rsidRPr="003A70BD">
        <w:rPr>
          <w:b/>
          <w:noProof/>
        </w:rPr>
        <w:t>day passes</w:t>
      </w:r>
      <w:r w:rsidR="00D56280">
        <w:rPr>
          <w:noProof/>
        </w:rPr>
        <w:t xml:space="preserve"> when you have been given</w:t>
      </w:r>
      <w:r w:rsidR="00A34134">
        <w:rPr>
          <w:noProof/>
        </w:rPr>
        <w:t xml:space="preserve"> the </w:t>
      </w:r>
      <w:r w:rsidR="00A34134" w:rsidRPr="003A70BD">
        <w:rPr>
          <w:b/>
          <w:noProof/>
        </w:rPr>
        <w:t>corresponding command</w:t>
      </w:r>
      <w:r w:rsidR="00A34134">
        <w:rPr>
          <w:noProof/>
        </w:rPr>
        <w:t>.</w:t>
      </w:r>
      <w:r w:rsidR="006925EB">
        <w:rPr>
          <w:noProof/>
        </w:rPr>
        <w:t xml:space="preserve"> </w:t>
      </w:r>
    </w:p>
    <w:p w14:paraId="3DA8B14C" w14:textId="44D4319E" w:rsidR="00C31532" w:rsidRDefault="003818EE" w:rsidP="00C31532">
      <w:pPr>
        <w:spacing w:before="0"/>
        <w:rPr>
          <w:noProof/>
        </w:rPr>
      </w:pPr>
      <w:r>
        <w:rPr>
          <w:noProof/>
        </w:rPr>
        <w:t xml:space="preserve">The </w:t>
      </w:r>
      <w:r w:rsidRPr="004B3114">
        <w:rPr>
          <w:rStyle w:val="CodeChar"/>
        </w:rPr>
        <w:t>Providers</w:t>
      </w:r>
      <w:r>
        <w:rPr>
          <w:noProof/>
        </w:rPr>
        <w:t xml:space="preserve"> produce energy which is being stored on the system.</w:t>
      </w:r>
      <w:r w:rsidR="003D4A3C">
        <w:rPr>
          <w:noProof/>
        </w:rPr>
        <w:t xml:space="preserve"> When there is </w:t>
      </w:r>
      <w:r w:rsidR="003D4A3C" w:rsidRPr="00682AFA">
        <w:rPr>
          <w:b/>
          <w:noProof/>
        </w:rPr>
        <w:t>ENOUGH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energy</w:t>
      </w:r>
      <w:r w:rsidR="003D4A3C">
        <w:rPr>
          <w:noProof/>
        </w:rPr>
        <w:t xml:space="preserve"> </w:t>
      </w:r>
      <w:r w:rsidR="00C31532">
        <w:rPr>
          <w:noProof/>
        </w:rPr>
        <w:t xml:space="preserve">for a whole day, </w:t>
      </w:r>
      <w:r w:rsidR="003D4A3C" w:rsidRPr="00682AFA">
        <w:rPr>
          <w:b/>
          <w:noProof/>
        </w:rPr>
        <w:t>power up</w:t>
      </w:r>
      <w:r w:rsidR="003D4A3C">
        <w:rPr>
          <w:noProof/>
        </w:rPr>
        <w:t xml:space="preserve"> </w:t>
      </w:r>
      <w:r w:rsidR="003D4A3C" w:rsidRPr="00682AFA">
        <w:rPr>
          <w:b/>
          <w:noProof/>
        </w:rPr>
        <w:t>ALL</w:t>
      </w:r>
      <w:r w:rsidR="003D4A3C">
        <w:rPr>
          <w:noProof/>
        </w:rPr>
        <w:t xml:space="preserve"> </w:t>
      </w:r>
      <w:r w:rsidR="003D4A3C" w:rsidRPr="00682AFA">
        <w:rPr>
          <w:rStyle w:val="CodeChar"/>
        </w:rPr>
        <w:t>Harvesters</w:t>
      </w:r>
      <w:r w:rsidR="003D4A3C">
        <w:rPr>
          <w:noProof/>
        </w:rPr>
        <w:t xml:space="preserve">, the </w:t>
      </w:r>
      <w:r w:rsidR="003D4A3C" w:rsidRPr="00A946AD">
        <w:rPr>
          <w:rStyle w:val="CodeChar"/>
        </w:rPr>
        <w:t>Harvesters</w:t>
      </w:r>
      <w:r w:rsidR="003D4A3C">
        <w:rPr>
          <w:noProof/>
        </w:rPr>
        <w:t xml:space="preserve"> </w:t>
      </w:r>
      <w:r w:rsidR="003D4A3C" w:rsidRPr="00A946AD">
        <w:rPr>
          <w:b/>
          <w:noProof/>
        </w:rPr>
        <w:t>consume</w:t>
      </w:r>
      <w:r w:rsidR="003D4A3C">
        <w:rPr>
          <w:noProof/>
        </w:rPr>
        <w:t xml:space="preserve"> it and </w:t>
      </w:r>
      <w:r w:rsidR="00D0427E">
        <w:rPr>
          <w:noProof/>
        </w:rPr>
        <w:t xml:space="preserve">return </w:t>
      </w:r>
      <w:r w:rsidR="003D4A3C">
        <w:rPr>
          <w:noProof/>
        </w:rPr>
        <w:t>the ore.</w:t>
      </w:r>
    </w:p>
    <w:p w14:paraId="34A924E6" w14:textId="0D1C5FD8" w:rsidR="00C31532" w:rsidRPr="009367C2" w:rsidRDefault="00C31532" w:rsidP="009367C2">
      <w:pPr>
        <w:spacing w:before="0"/>
        <w:rPr>
          <w:noProof/>
        </w:rPr>
      </w:pPr>
      <w:r>
        <w:rPr>
          <w:noProof/>
        </w:rPr>
        <w:t xml:space="preserve">Because of terrible sound, which Harvester produce, they work in different modes, which are 3 types. </w:t>
      </w:r>
      <w:r w:rsidR="009367C2">
        <w:rPr>
          <w:noProof/>
        </w:rPr>
        <w:t>Each mode change their</w:t>
      </w:r>
      <w:r>
        <w:rPr>
          <w:noProof/>
        </w:rPr>
        <w:t xml:space="preserve"> </w:t>
      </w:r>
      <w:r w:rsidR="009367C2" w:rsidRPr="00185225">
        <w:rPr>
          <w:b/>
          <w:noProof/>
        </w:rPr>
        <w:t>energy requirement</w:t>
      </w:r>
      <w:r w:rsidR="009367C2">
        <w:rPr>
          <w:b/>
          <w:noProof/>
        </w:rPr>
        <w:t xml:space="preserve"> </w:t>
      </w:r>
      <w:r w:rsidR="009367C2">
        <w:rPr>
          <w:noProof/>
        </w:rPr>
        <w:t xml:space="preserve">and </w:t>
      </w:r>
      <w:r w:rsidR="009367C2">
        <w:rPr>
          <w:b/>
          <w:noProof/>
        </w:rPr>
        <w:t>ore output</w:t>
      </w:r>
      <w:r w:rsidR="009367C2">
        <w:rPr>
          <w:noProof/>
        </w:rPr>
        <w:t xml:space="preserve"> to percent of their initial values.</w:t>
      </w:r>
    </w:p>
    <w:p w14:paraId="7EB54193" w14:textId="7572F6AE" w:rsidR="00C31532" w:rsidRDefault="00C31532" w:rsidP="00C31532">
      <w:pPr>
        <w:spacing w:before="0" w:after="0"/>
        <w:ind w:left="360"/>
        <w:rPr>
          <w:b/>
          <w:noProof/>
        </w:rPr>
      </w:pPr>
      <w:r w:rsidRPr="009367C2">
        <w:rPr>
          <w:rStyle w:val="CodeChar"/>
        </w:rPr>
        <w:t>Energy</w:t>
      </w:r>
      <w:r w:rsidR="009367C2">
        <w:rPr>
          <w:noProof/>
        </w:rPr>
        <w:t xml:space="preserve"> -</w:t>
      </w:r>
      <w:r w:rsidRPr="009367C2">
        <w:rPr>
          <w:noProof/>
        </w:rPr>
        <w:t xml:space="preserve"> </w:t>
      </w:r>
      <w:r w:rsidR="009367C2" w:rsidRPr="009367C2">
        <w:rPr>
          <w:b/>
          <w:noProof/>
        </w:rPr>
        <w:t>20%</w:t>
      </w:r>
    </w:p>
    <w:p w14:paraId="62BC905C" w14:textId="432F3819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Half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50</w:t>
      </w:r>
      <w:r w:rsidRPr="009367C2">
        <w:rPr>
          <w:b/>
          <w:noProof/>
        </w:rPr>
        <w:t>%</w:t>
      </w:r>
    </w:p>
    <w:p w14:paraId="45001495" w14:textId="4182EA97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Full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b/>
          <w:noProof/>
        </w:rPr>
        <w:t>100</w:t>
      </w:r>
      <w:r w:rsidRPr="009367C2">
        <w:rPr>
          <w:b/>
          <w:noProof/>
        </w:rPr>
        <w:t>%</w:t>
      </w:r>
    </w:p>
    <w:p w14:paraId="1B80501E" w14:textId="6345CE2E" w:rsidR="00C31532" w:rsidRDefault="00C31532" w:rsidP="00C31532">
      <w:pPr>
        <w:rPr>
          <w:noProof/>
        </w:rPr>
      </w:pPr>
      <w:r>
        <w:rPr>
          <w:noProof/>
        </w:rPr>
        <w:t xml:space="preserve">For now it seems so easy and perfect, but like you know from real world, everything can be broke. Harvesters and Providers </w:t>
      </w:r>
      <w:r w:rsidR="009367C2">
        <w:rPr>
          <w:noProof/>
        </w:rPr>
        <w:t>can be broke too. Actually they get broken at different events:</w:t>
      </w:r>
    </w:p>
    <w:p w14:paraId="1AF4CE1A" w14:textId="1961A311" w:rsidR="009367C2" w:rsidRPr="009367C2" w:rsidRDefault="009367C2" w:rsidP="009367C2">
      <w:pPr>
        <w:spacing w:before="0" w:after="0"/>
        <w:ind w:left="360"/>
        <w:rPr>
          <w:noProof/>
        </w:rPr>
      </w:pPr>
      <w:r>
        <w:rPr>
          <w:rStyle w:val="CodeChar"/>
        </w:rPr>
        <w:t>Harvesters</w:t>
      </w:r>
      <w:r>
        <w:rPr>
          <w:noProof/>
        </w:rPr>
        <w:t xml:space="preserve"> 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time, when </w:t>
      </w:r>
      <w:r w:rsidRPr="009367C2">
        <w:rPr>
          <w:b/>
          <w:noProof/>
        </w:rPr>
        <w:t>mode is changed.</w:t>
      </w:r>
    </w:p>
    <w:p w14:paraId="3C938B8B" w14:textId="15717803" w:rsidR="009367C2" w:rsidRDefault="009367C2" w:rsidP="009367C2">
      <w:pPr>
        <w:spacing w:before="0" w:after="0"/>
        <w:ind w:left="360"/>
        <w:rPr>
          <w:b/>
          <w:noProof/>
        </w:rPr>
      </w:pPr>
      <w:r>
        <w:rPr>
          <w:rStyle w:val="CodeChar"/>
        </w:rPr>
        <w:t>Providers</w:t>
      </w:r>
      <w:r w:rsidRPr="009367C2">
        <w:rPr>
          <w:noProof/>
        </w:rPr>
        <w:t xml:space="preserve"> </w:t>
      </w:r>
      <w:r>
        <w:rPr>
          <w:noProof/>
        </w:rPr>
        <w:t>-</w:t>
      </w:r>
      <w:r w:rsidRPr="009367C2">
        <w:rPr>
          <w:noProof/>
        </w:rPr>
        <w:t xml:space="preserve"> </w:t>
      </w:r>
      <w:r>
        <w:rPr>
          <w:noProof/>
        </w:rPr>
        <w:t xml:space="preserve">lose 100 of their durability each </w:t>
      </w:r>
      <w:r w:rsidRPr="009367C2">
        <w:rPr>
          <w:b/>
          <w:noProof/>
        </w:rPr>
        <w:t>day</w:t>
      </w:r>
      <w:r>
        <w:rPr>
          <w:b/>
          <w:noProof/>
        </w:rPr>
        <w:t>.</w:t>
      </w:r>
    </w:p>
    <w:p w14:paraId="3D15CE4D" w14:textId="7EF68843" w:rsidR="008A2725" w:rsidRPr="008A2725" w:rsidRDefault="008A2725" w:rsidP="008A2725">
      <w:pPr>
        <w:spacing w:before="120" w:after="0"/>
        <w:rPr>
          <w:noProof/>
        </w:rPr>
      </w:pPr>
      <w:r w:rsidRPr="007C575B">
        <w:rPr>
          <w:highlight w:val="yellow"/>
          <w:rPrChange w:id="4" w:author="Nasko" w:date="2018-12-15T11:47:00Z">
            <w:rPr/>
          </w:rPrChange>
        </w:rPr>
        <w:t xml:space="preserve">When any entity durability is </w:t>
      </w:r>
      <w:r w:rsidRPr="007C575B">
        <w:rPr>
          <w:b/>
          <w:highlight w:val="yellow"/>
          <w:rPrChange w:id="5" w:author="Nasko" w:date="2018-12-15T11:47:00Z">
            <w:rPr>
              <w:b/>
            </w:rPr>
          </w:rPrChange>
        </w:rPr>
        <w:t xml:space="preserve">reach </w:t>
      </w:r>
      <w:del w:id="6" w:author="Ventsislav Ivanov" w:date="2017-09-07T12:06:00Z">
        <w:r w:rsidRPr="007C575B" w:rsidDel="00FF4CDD">
          <w:rPr>
            <w:b/>
            <w:highlight w:val="yellow"/>
            <w:rPrChange w:id="7" w:author="Nasko" w:date="2018-12-15T11:47:00Z">
              <w:rPr>
                <w:b/>
              </w:rPr>
            </w:rPrChange>
          </w:rPr>
          <w:delText xml:space="preserve">0 or </w:delText>
        </w:r>
      </w:del>
      <w:r w:rsidRPr="007C575B">
        <w:rPr>
          <w:b/>
          <w:highlight w:val="yellow"/>
          <w:rPrChange w:id="8" w:author="Nasko" w:date="2018-12-15T11:47:00Z">
            <w:rPr>
              <w:b/>
            </w:rPr>
          </w:rPrChange>
        </w:rPr>
        <w:t>less</w:t>
      </w:r>
      <w:ins w:id="9" w:author="Ventsislav Ivanov" w:date="2017-09-07T12:06:00Z">
        <w:r w:rsidR="00FF4CDD" w:rsidRPr="007C575B">
          <w:rPr>
            <w:b/>
            <w:highlight w:val="yellow"/>
            <w:rPrChange w:id="10" w:author="Nasko" w:date="2018-12-15T11:47:00Z">
              <w:rPr>
                <w:b/>
              </w:rPr>
            </w:rPrChange>
          </w:rPr>
          <w:t xml:space="preserve"> than 0</w:t>
        </w:r>
      </w:ins>
      <w:r w:rsidRPr="007C575B">
        <w:rPr>
          <w:highlight w:val="yellow"/>
          <w:rPrChange w:id="11" w:author="Nasko" w:date="2018-12-15T11:47:00Z">
            <w:rPr/>
          </w:rPrChange>
        </w:rPr>
        <w:t xml:space="preserve">, it is broken and </w:t>
      </w:r>
      <w:r w:rsidR="00437EB9" w:rsidRPr="007C575B">
        <w:rPr>
          <w:highlight w:val="yellow"/>
          <w:rPrChange w:id="12" w:author="Nasko" w:date="2018-12-15T11:47:00Z">
            <w:rPr/>
          </w:rPrChange>
        </w:rPr>
        <w:t>should be remove</w:t>
      </w:r>
      <w:r w:rsidRPr="007C575B">
        <w:rPr>
          <w:highlight w:val="yellow"/>
          <w:rPrChange w:id="13" w:author="Nasko" w:date="2018-12-15T11:47:00Z">
            <w:rPr/>
          </w:rPrChange>
        </w:rPr>
        <w:t xml:space="preserve"> from system</w:t>
      </w:r>
      <w:r w:rsidR="00437EB9">
        <w:t xml:space="preserve">. Here is difference between providers and harvesters. Providers </w:t>
      </w:r>
      <w:r w:rsidR="00437EB9" w:rsidRPr="00437EB9">
        <w:rPr>
          <w:b/>
        </w:rPr>
        <w:t>can</w:t>
      </w:r>
      <w:r w:rsidR="00437EB9">
        <w:t xml:space="preserve"> be repaired, but harvesters </w:t>
      </w:r>
      <w:r w:rsidR="00437EB9" w:rsidRPr="00437EB9">
        <w:rPr>
          <w:b/>
        </w:rPr>
        <w:t>CAN</w:t>
      </w:r>
      <w:r w:rsidR="00437EB9">
        <w:t xml:space="preserve"> </w:t>
      </w:r>
      <w:r w:rsidR="00437EB9" w:rsidRPr="00437EB9">
        <w:rPr>
          <w:b/>
        </w:rPr>
        <w:t>NOT</w:t>
      </w:r>
      <w:r w:rsidR="00437EB9">
        <w:t xml:space="preserve"> be repaired.</w:t>
      </w:r>
    </w:p>
    <w:p w14:paraId="052FDE6F" w14:textId="6D316A27" w:rsidR="003C6298" w:rsidRDefault="00852EE5" w:rsidP="00852EE5">
      <w:pPr>
        <w:pStyle w:val="Heading3"/>
        <w:rPr>
          <w:noProof/>
        </w:rPr>
      </w:pPr>
      <w:r>
        <w:rPr>
          <w:noProof/>
        </w:rPr>
        <w:lastRenderedPageBreak/>
        <w:t>Commands</w:t>
      </w:r>
    </w:p>
    <w:p w14:paraId="1BC24E4F" w14:textId="45A09C65" w:rsidR="00342254" w:rsidRDefault="00342254" w:rsidP="00342254">
      <w:pPr>
        <w:rPr>
          <w:noProof/>
        </w:rPr>
      </w:pPr>
      <w:r>
        <w:rPr>
          <w:noProof/>
        </w:rPr>
        <w:t xml:space="preserve">There are several commands that control the business logic of the application you are supposed to build. </w:t>
      </w:r>
      <w:r>
        <w:rPr>
          <w:noProof/>
        </w:rPr>
        <w:br/>
        <w:t>They are stated below.</w:t>
      </w:r>
    </w:p>
    <w:p w14:paraId="3D9CB0EC" w14:textId="1D01682C" w:rsidR="006037FE" w:rsidRDefault="006037FE" w:rsidP="00726FE7">
      <w:pPr>
        <w:pStyle w:val="Heading4"/>
        <w:rPr>
          <w:noProof/>
        </w:rPr>
      </w:pPr>
      <w:r>
        <w:rPr>
          <w:noProof/>
        </w:rPr>
        <w:t>Register</w:t>
      </w:r>
      <w:r w:rsidR="009367C2">
        <w:rPr>
          <w:noProof/>
          <w:lang w:val="bg-BG"/>
        </w:rPr>
        <w:t xml:space="preserve"> </w:t>
      </w:r>
      <w:r w:rsidR="00FD07FE">
        <w:rPr>
          <w:noProof/>
        </w:rPr>
        <w:t>Command</w:t>
      </w:r>
    </w:p>
    <w:p w14:paraId="20E04485" w14:textId="2F2F8017" w:rsidR="006037FE" w:rsidRPr="009367C2" w:rsidRDefault="00131A07" w:rsidP="009367C2">
      <w:pPr>
        <w:rPr>
          <w:noProof/>
        </w:rPr>
      </w:pPr>
      <w:r>
        <w:rPr>
          <w:noProof/>
        </w:rPr>
        <w:t xml:space="preserve">Creates a </w:t>
      </w:r>
      <w:r w:rsidRPr="00084450">
        <w:rPr>
          <w:rStyle w:val="CodeChar"/>
        </w:rPr>
        <w:t>Harvester</w:t>
      </w:r>
      <w:r w:rsidR="009367C2">
        <w:rPr>
          <w:rStyle w:val="CodeChar"/>
        </w:rPr>
        <w:t xml:space="preserve"> or Provider</w:t>
      </w:r>
      <w:r>
        <w:rPr>
          <w:noProof/>
        </w:rPr>
        <w:t>, and registers it into the system</w:t>
      </w:r>
      <w:r w:rsidR="00CA7013">
        <w:rPr>
          <w:noProof/>
        </w:rPr>
        <w:t xml:space="preserve">, so they can start </w:t>
      </w:r>
      <w:r w:rsidR="00C048D9">
        <w:rPr>
          <w:noProof/>
        </w:rPr>
        <w:t>working.</w:t>
      </w:r>
    </w:p>
    <w:p w14:paraId="7E4A06A3" w14:textId="0C7E8E90" w:rsidR="006037FE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t</w:t>
      </w:r>
      <w:r w:rsidR="006037FE" w:rsidRPr="004B52B9">
        <w:rPr>
          <w:rStyle w:val="CodeChar"/>
        </w:rPr>
        <w:t>ype</w:t>
      </w:r>
      <w:r>
        <w:rPr>
          <w:rStyle w:val="CodeChar"/>
        </w:rPr>
        <w:t xml:space="preserve"> of entity</w:t>
      </w:r>
      <w:r w:rsidR="00AE5AA8">
        <w:rPr>
          <w:noProof/>
        </w:rPr>
        <w:t xml:space="preserve"> </w:t>
      </w:r>
      <w:r>
        <w:rPr>
          <w:noProof/>
        </w:rPr>
        <w:t>-</w:t>
      </w:r>
      <w:r w:rsidR="006037FE">
        <w:rPr>
          <w:noProof/>
        </w:rPr>
        <w:t xml:space="preserve"> </w:t>
      </w:r>
      <w:r w:rsidR="001D744F">
        <w:rPr>
          <w:noProof/>
        </w:rPr>
        <w:t xml:space="preserve">a </w:t>
      </w:r>
      <w:r w:rsidR="001D744F" w:rsidRPr="00C048D9">
        <w:rPr>
          <w:b/>
          <w:noProof/>
        </w:rPr>
        <w:t>string</w:t>
      </w:r>
      <w:r w:rsidR="001D744F">
        <w:rPr>
          <w:noProof/>
        </w:rPr>
        <w:t xml:space="preserve">, </w:t>
      </w:r>
      <w:r w:rsidR="00E02ABC">
        <w:rPr>
          <w:noProof/>
        </w:rPr>
        <w:t xml:space="preserve">equal to </w:t>
      </w:r>
      <w:r w:rsidR="001D744F">
        <w:rPr>
          <w:noProof/>
        </w:rPr>
        <w:t xml:space="preserve">either </w:t>
      </w:r>
      <w:r>
        <w:rPr>
          <w:rStyle w:val="CodeChar"/>
        </w:rPr>
        <w:t>Harvester</w:t>
      </w:r>
      <w:r w:rsidR="006037FE">
        <w:rPr>
          <w:noProof/>
        </w:rPr>
        <w:t xml:space="preserve"> or </w:t>
      </w:r>
      <w:r>
        <w:rPr>
          <w:rStyle w:val="CodeChar"/>
        </w:rPr>
        <w:t>Provider</w:t>
      </w:r>
      <w:r w:rsidR="006037FE">
        <w:rPr>
          <w:noProof/>
        </w:rPr>
        <w:t>.</w:t>
      </w:r>
    </w:p>
    <w:p w14:paraId="58F87333" w14:textId="72F5225B" w:rsidR="003700EC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 xml:space="preserve">type </w:t>
      </w:r>
      <w:r w:rsidRPr="00C048D9">
        <w:rPr>
          <w:rStyle w:val="CodeChar"/>
          <w:b w:val="0"/>
        </w:rPr>
        <w:t>-</w:t>
      </w:r>
      <w:r w:rsidR="00FA44E8">
        <w:rPr>
          <w:noProof/>
        </w:rPr>
        <w:t xml:space="preserve"> a </w:t>
      </w:r>
      <w:r w:rsidR="00FA44E8" w:rsidRPr="00C048D9">
        <w:rPr>
          <w:b/>
          <w:noProof/>
        </w:rPr>
        <w:t>string</w:t>
      </w:r>
      <w:r w:rsidRPr="00C048D9">
        <w:rPr>
          <w:b/>
          <w:noProof/>
        </w:rPr>
        <w:t xml:space="preserve">, </w:t>
      </w:r>
      <w:r>
        <w:rPr>
          <w:noProof/>
        </w:rPr>
        <w:t xml:space="preserve">that correspond with types of </w:t>
      </w:r>
      <w:r>
        <w:rPr>
          <w:rStyle w:val="CodeChar"/>
        </w:rPr>
        <w:t>Harvester</w:t>
      </w:r>
      <w:r>
        <w:rPr>
          <w:noProof/>
        </w:rPr>
        <w:t xml:space="preserve"> or </w:t>
      </w:r>
      <w:r>
        <w:rPr>
          <w:rStyle w:val="CodeChar"/>
        </w:rPr>
        <w:t>Provider</w:t>
      </w:r>
      <w:r w:rsidR="003700EC">
        <w:rPr>
          <w:noProof/>
        </w:rPr>
        <w:t>.</w:t>
      </w:r>
    </w:p>
    <w:p w14:paraId="50F4496E" w14:textId="7CB9DB0E" w:rsidR="00554C2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id</w:t>
      </w:r>
      <w:r w:rsidR="001A3AB2">
        <w:rPr>
          <w:noProof/>
        </w:rPr>
        <w:t xml:space="preserve"> –</w:t>
      </w:r>
      <w:r w:rsidR="00F7234E">
        <w:rPr>
          <w:noProof/>
        </w:rPr>
        <w:t xml:space="preserve"> a </w:t>
      </w:r>
      <w:r w:rsidRPr="00C048D9">
        <w:rPr>
          <w:b/>
          <w:noProof/>
        </w:rPr>
        <w:t>int</w:t>
      </w:r>
      <w:r w:rsidR="001A3AB2">
        <w:rPr>
          <w:noProof/>
        </w:rPr>
        <w:t>.</w:t>
      </w:r>
    </w:p>
    <w:p w14:paraId="4400419F" w14:textId="40D3DE4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Provider, command end with:</w:t>
      </w:r>
    </w:p>
    <w:p w14:paraId="53095417" w14:textId="1AD4F8A6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2D20CE69" w14:textId="662B7567" w:rsidR="00C048D9" w:rsidRDefault="00C048D9" w:rsidP="00C048D9">
      <w:pPr>
        <w:spacing w:before="0" w:after="0"/>
        <w:rPr>
          <w:rFonts w:eastAsia="Times New Roman" w:cstheme="minorHAnsi"/>
          <w:noProof/>
        </w:rPr>
      </w:pPr>
      <w:r>
        <w:rPr>
          <w:rFonts w:eastAsia="Times New Roman" w:cstheme="minorHAnsi"/>
          <w:noProof/>
        </w:rPr>
        <w:t>If you receive Harvester, command end with:</w:t>
      </w:r>
    </w:p>
    <w:p w14:paraId="5E9B6264" w14:textId="7B83DA95" w:rsidR="00C048D9" w:rsidRDefault="00C048D9" w:rsidP="00C048D9">
      <w:pPr>
        <w:spacing w:before="0" w:after="0"/>
        <w:ind w:left="360"/>
        <w:rPr>
          <w:noProof/>
        </w:rPr>
      </w:pPr>
      <w:r>
        <w:rPr>
          <w:rStyle w:val="CodeChar"/>
        </w:rPr>
        <w:t>energy requirem</w:t>
      </w:r>
      <w:r w:rsidR="008A2725">
        <w:rPr>
          <w:rStyle w:val="CodeChar"/>
        </w:rPr>
        <w:t>ent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00591F34" w14:textId="25AE9C0B" w:rsidR="00563760" w:rsidRDefault="008A2725" w:rsidP="008A2725">
      <w:pPr>
        <w:spacing w:before="0" w:after="0"/>
        <w:ind w:left="360"/>
      </w:pPr>
      <w:r>
        <w:rPr>
          <w:rStyle w:val="CodeChar"/>
        </w:rPr>
        <w:t>ore output</w:t>
      </w:r>
      <w:r>
        <w:rPr>
          <w:noProof/>
        </w:rPr>
        <w:t xml:space="preserve"> - a </w:t>
      </w:r>
      <w:r>
        <w:rPr>
          <w:b/>
          <w:noProof/>
        </w:rPr>
        <w:t>double</w:t>
      </w:r>
      <w:r>
        <w:rPr>
          <w:noProof/>
        </w:rPr>
        <w:t>.</w:t>
      </w:r>
    </w:p>
    <w:p w14:paraId="7932AF60" w14:textId="2BF3308E" w:rsidR="00C5498A" w:rsidRPr="00C5498A" w:rsidRDefault="00FD07FE" w:rsidP="00C5498A">
      <w:pPr>
        <w:pStyle w:val="Heading4"/>
      </w:pPr>
      <w:r>
        <w:t xml:space="preserve">Day </w:t>
      </w:r>
      <w:r w:rsidR="00DC2534">
        <w:t>Command</w:t>
      </w:r>
    </w:p>
    <w:p w14:paraId="17A7925C" w14:textId="09E03D84" w:rsidR="00417178" w:rsidRDefault="00C5498A" w:rsidP="004716A0">
      <w:r>
        <w:t>When you receive this</w:t>
      </w:r>
      <w:r w:rsidR="00536F43">
        <w:t xml:space="preserve"> command, a day passes. This is the moment, where real work start. You need to </w:t>
      </w:r>
      <w:r w:rsidR="00536F43" w:rsidRPr="000E2042">
        <w:rPr>
          <w:b/>
        </w:rPr>
        <w:t>calculate</w:t>
      </w:r>
      <w:r w:rsidR="00536F43">
        <w:t xml:space="preserve"> all provided </w:t>
      </w:r>
      <w:r w:rsidR="00536F43" w:rsidRPr="000E2042">
        <w:rPr>
          <w:b/>
        </w:rPr>
        <w:t>energy</w:t>
      </w:r>
      <w:r w:rsidR="00536F43">
        <w:t xml:space="preserve"> and </w:t>
      </w:r>
      <w:r w:rsidR="000E2042" w:rsidRPr="000E2042">
        <w:rPr>
          <w:b/>
        </w:rPr>
        <w:t>STORE</w:t>
      </w:r>
      <w:r w:rsidR="00536F43">
        <w:t xml:space="preserve"> it on the system. Then you need to </w:t>
      </w:r>
      <w:r w:rsidR="00536F43" w:rsidRPr="000E2042">
        <w:rPr>
          <w:b/>
        </w:rPr>
        <w:t>check</w:t>
      </w:r>
      <w:r w:rsidR="00536F43">
        <w:t xml:space="preserve"> if there is </w:t>
      </w:r>
      <w:r w:rsidR="00536F43" w:rsidRPr="000E2042">
        <w:rPr>
          <w:b/>
        </w:rPr>
        <w:t>enough</w:t>
      </w:r>
      <w:r w:rsidR="00536F43">
        <w:t xml:space="preserve"> </w:t>
      </w:r>
      <w:r w:rsidR="00536F43" w:rsidRPr="000E2042">
        <w:rPr>
          <w:b/>
        </w:rPr>
        <w:t>energy</w:t>
      </w:r>
      <w:r w:rsidR="00536F43">
        <w:t xml:space="preserve"> for harvesters to start mining. </w:t>
      </w:r>
      <w:r w:rsidR="004716A0">
        <w:t xml:space="preserve">If energy requirement of </w:t>
      </w:r>
      <w:r w:rsidR="004716A0" w:rsidRPr="004716A0">
        <w:rPr>
          <w:b/>
        </w:rPr>
        <w:t>ALL</w:t>
      </w:r>
      <w:r w:rsidR="004716A0">
        <w:t xml:space="preserve"> harvesters is more than </w:t>
      </w:r>
      <w:r w:rsidR="004716A0" w:rsidRPr="000E2042">
        <w:rPr>
          <w:b/>
        </w:rPr>
        <w:t>stored energy</w:t>
      </w:r>
      <w:r w:rsidR="004716A0">
        <w:t xml:space="preserve"> then </w:t>
      </w:r>
      <w:r w:rsidR="004716A0" w:rsidRPr="004716A0">
        <w:rPr>
          <w:b/>
        </w:rPr>
        <w:t>NOTHING</w:t>
      </w:r>
      <w:r w:rsidR="004716A0">
        <w:t xml:space="preserve"> happen. But if there is </w:t>
      </w:r>
      <w:r w:rsidR="004716A0" w:rsidRPr="000E2042">
        <w:rPr>
          <w:b/>
        </w:rPr>
        <w:t>enough energy</w:t>
      </w:r>
      <w:r w:rsidR="004716A0">
        <w:t xml:space="preserve">, </w:t>
      </w:r>
      <w:r w:rsidR="004716A0" w:rsidRPr="000E2042">
        <w:rPr>
          <w:b/>
        </w:rPr>
        <w:t>ALL</w:t>
      </w:r>
      <w:r w:rsidR="004716A0">
        <w:t xml:space="preserve"> harvesters </w:t>
      </w:r>
      <w:r w:rsidR="004716A0" w:rsidRPr="000E2042">
        <w:rPr>
          <w:b/>
        </w:rPr>
        <w:t>start mining</w:t>
      </w:r>
      <w:r w:rsidR="004716A0">
        <w:t xml:space="preserve"> and they </w:t>
      </w:r>
      <w:r w:rsidR="004716A0" w:rsidRPr="000E2042">
        <w:rPr>
          <w:b/>
        </w:rPr>
        <w:t>consume</w:t>
      </w:r>
      <w:r w:rsidR="004716A0">
        <w:t xml:space="preserve"> </w:t>
      </w:r>
      <w:r w:rsidR="004716A0" w:rsidRPr="000E2042">
        <w:rPr>
          <w:b/>
        </w:rPr>
        <w:t>energy</w:t>
      </w:r>
      <w:r w:rsidR="004716A0">
        <w:t xml:space="preserve"> </w:t>
      </w:r>
      <w:r w:rsidR="000E2042">
        <w:t xml:space="preserve">from store </w:t>
      </w:r>
      <w:r w:rsidR="004716A0" w:rsidRPr="000E2042">
        <w:rPr>
          <w:b/>
        </w:rPr>
        <w:t>EQUAL</w:t>
      </w:r>
      <w:r w:rsidR="004716A0">
        <w:t xml:space="preserve"> to their energy requirement. </w:t>
      </w:r>
    </w:p>
    <w:p w14:paraId="6D634C7F" w14:textId="6C5657B0" w:rsidR="00AD4135" w:rsidRDefault="00E123EB" w:rsidP="00001237">
      <w:r w:rsidRPr="00070E54">
        <w:rPr>
          <w:b/>
        </w:rPr>
        <w:t>N</w:t>
      </w:r>
      <w:r w:rsidR="00FB622C">
        <w:rPr>
          <w:b/>
        </w:rPr>
        <w:t>OTE</w:t>
      </w:r>
      <w:r w:rsidR="00070E54">
        <w:t>:</w:t>
      </w:r>
      <w:r>
        <w:t xml:space="preserve"> </w:t>
      </w:r>
      <w:r w:rsidR="00070E54">
        <w:t>T</w:t>
      </w:r>
      <w:r>
        <w:t xml:space="preserve">he summed up </w:t>
      </w:r>
      <w:r w:rsidRPr="00EA1E28">
        <w:rPr>
          <w:rStyle w:val="CodeChar"/>
        </w:rPr>
        <w:t>energyRequirement</w:t>
      </w:r>
      <w:r>
        <w:t xml:space="preserve"> might be </w:t>
      </w:r>
      <w:r w:rsidRPr="002E0F0A">
        <w:rPr>
          <w:b/>
        </w:rPr>
        <w:t>less</w:t>
      </w:r>
      <w:r>
        <w:t xml:space="preserve"> or </w:t>
      </w:r>
      <w:r w:rsidRPr="002E0F0A">
        <w:rPr>
          <w:b/>
        </w:rPr>
        <w:t>more</w:t>
      </w:r>
      <w:r>
        <w:t xml:space="preserve"> depending on the current </w:t>
      </w:r>
      <w:r w:rsidR="00EA1E28" w:rsidRPr="00EA1E28">
        <w:rPr>
          <w:b/>
        </w:rPr>
        <w:t>working</w:t>
      </w:r>
      <w:r w:rsidR="00EA1E28">
        <w:t xml:space="preserve"> </w:t>
      </w:r>
      <w:r w:rsidRPr="00EA1E28">
        <w:rPr>
          <w:b/>
        </w:rPr>
        <w:t>Mode</w:t>
      </w:r>
      <w:r>
        <w:t>.</w:t>
      </w:r>
    </w:p>
    <w:p w14:paraId="47CCAF27" w14:textId="5EE0EEEC" w:rsidR="00BB6A08" w:rsidRDefault="00F35E21" w:rsidP="004B2288">
      <w:pPr>
        <w:pStyle w:val="Heading4"/>
      </w:pPr>
      <w:r>
        <w:t>Mode Command</w:t>
      </w:r>
    </w:p>
    <w:p w14:paraId="348268EC" w14:textId="174E321E" w:rsidR="0055351A" w:rsidRDefault="00F35E21" w:rsidP="00437EB9">
      <w:r>
        <w:t xml:space="preserve">Changes the </w:t>
      </w:r>
      <w:r w:rsidRPr="002C5BD9">
        <w:rPr>
          <w:b/>
        </w:rPr>
        <w:t>mode</w:t>
      </w:r>
      <w:r>
        <w:t xml:space="preserve"> of the system</w:t>
      </w:r>
      <w:r w:rsidR="00FD1CB0">
        <w:t xml:space="preserve">, to the </w:t>
      </w:r>
      <w:r w:rsidR="00FD1CB0" w:rsidRPr="00F768CD">
        <w:rPr>
          <w:b/>
        </w:rPr>
        <w:t>given one</w:t>
      </w:r>
      <w:r w:rsidR="00FD1CB0">
        <w:t>.</w:t>
      </w:r>
    </w:p>
    <w:p w14:paraId="55DF78EA" w14:textId="495FD366" w:rsidR="0055351A" w:rsidRDefault="00497282" w:rsidP="008A2725">
      <w:pPr>
        <w:ind w:left="360"/>
      </w:pPr>
      <w:r>
        <w:rPr>
          <w:rStyle w:val="CodeChar"/>
        </w:rPr>
        <w:t>mode</w:t>
      </w:r>
      <w:r w:rsidR="0055351A">
        <w:t xml:space="preserve"> </w:t>
      </w:r>
      <w:r w:rsidR="0024788A">
        <w:t>-</w:t>
      </w:r>
      <w:r w:rsidR="0055351A">
        <w:t xml:space="preserve"> a </w:t>
      </w:r>
      <w:r w:rsidR="0055351A" w:rsidRPr="008A2725">
        <w:rPr>
          <w:b/>
        </w:rPr>
        <w:t>string</w:t>
      </w:r>
      <w:r w:rsidR="0055351A">
        <w:t xml:space="preserve">, equal to either </w:t>
      </w:r>
      <w:r w:rsidRPr="00497282">
        <w:rPr>
          <w:rStyle w:val="CodeChar"/>
        </w:rPr>
        <w:t>Full</w:t>
      </w:r>
      <w:r>
        <w:t xml:space="preserve">, </w:t>
      </w:r>
      <w:r>
        <w:rPr>
          <w:rStyle w:val="CodeChar"/>
        </w:rPr>
        <w:t>Half</w:t>
      </w:r>
      <w:r w:rsidR="0055351A">
        <w:t xml:space="preserve"> or </w:t>
      </w:r>
      <w:r>
        <w:rPr>
          <w:rStyle w:val="CodeChar"/>
        </w:rPr>
        <w:t>Energy</w:t>
      </w:r>
      <w:r w:rsidR="0055351A">
        <w:t>.</w:t>
      </w:r>
    </w:p>
    <w:p w14:paraId="3DC97A8E" w14:textId="7E5C537F" w:rsidR="00246EEF" w:rsidRDefault="00437EB9" w:rsidP="006F5AF6">
      <w:pPr>
        <w:pStyle w:val="Heading4"/>
      </w:pPr>
      <w:r>
        <w:t>Repair</w:t>
      </w:r>
      <w:r w:rsidR="007C032B">
        <w:t xml:space="preserve"> Command</w:t>
      </w:r>
    </w:p>
    <w:p w14:paraId="01038775" w14:textId="78BC8A21" w:rsidR="00C55E91" w:rsidRDefault="00437EB9" w:rsidP="00FF78E0">
      <w:del w:id="14" w:author="Ventsislav Ivanov" w:date="2017-09-07T12:06:00Z">
        <w:r w:rsidRPr="00762EC7" w:rsidDel="00FF4CDD">
          <w:rPr>
            <w:highlight w:val="yellow"/>
            <w:rPrChange w:id="15" w:author="Ventsislav Ivanov" w:date="2017-09-07T10:05:00Z">
              <w:rPr/>
            </w:rPrChange>
          </w:rPr>
          <w:delText xml:space="preserve">Repair a provider with </w:delText>
        </w:r>
        <w:r w:rsidR="00542160" w:rsidRPr="00762EC7" w:rsidDel="00FF4CDD">
          <w:rPr>
            <w:highlight w:val="yellow"/>
            <w:rPrChange w:id="16" w:author="Ventsislav Ivanov" w:date="2017-09-07T10:05:00Z">
              <w:rPr/>
            </w:rPrChange>
          </w:rPr>
          <w:delText xml:space="preserve">a </w:delText>
        </w:r>
        <w:r w:rsidRPr="00762EC7" w:rsidDel="00FF4CDD">
          <w:rPr>
            <w:highlight w:val="yellow"/>
            <w:rPrChange w:id="17" w:author="Ventsislav Ivanov" w:date="2017-09-07T10:05:00Z">
              <w:rPr/>
            </w:rPrChange>
          </w:rPr>
          <w:delText xml:space="preserve">specific id. </w:delText>
        </w:r>
      </w:del>
      <w:r w:rsidRPr="00762EC7">
        <w:rPr>
          <w:highlight w:val="yellow"/>
          <w:rPrChange w:id="18" w:author="Ventsislav Ivanov" w:date="2017-09-07T10:05:00Z">
            <w:rPr/>
          </w:rPrChange>
        </w:rPr>
        <w:t>Provided id will always be valid and will be provider</w:t>
      </w:r>
      <w:r w:rsidR="000E3EC3" w:rsidRPr="00762EC7">
        <w:rPr>
          <w:highlight w:val="yellow"/>
          <w:rPrChange w:id="19" w:author="Ventsislav Ivanov" w:date="2017-09-07T10:05:00Z">
            <w:rPr/>
          </w:rPrChange>
        </w:rPr>
        <w:t>’s</w:t>
      </w:r>
      <w:r w:rsidRPr="00762EC7">
        <w:rPr>
          <w:highlight w:val="yellow"/>
          <w:rPrChange w:id="20" w:author="Ventsislav Ivanov" w:date="2017-09-07T10:05:00Z">
            <w:rPr/>
          </w:rPrChange>
        </w:rPr>
        <w:t xml:space="preserve"> id, so you don’t need to check it.</w:t>
      </w:r>
    </w:p>
    <w:p w14:paraId="4B734B82" w14:textId="46812ADB" w:rsidR="00437EB9" w:rsidRPr="00437EB9" w:rsidRDefault="00B77CCF" w:rsidP="00437EB9">
      <w:pPr>
        <w:ind w:left="360"/>
      </w:pPr>
      <w:r>
        <w:rPr>
          <w:rStyle w:val="CodeChar"/>
        </w:rPr>
        <w:t>value</w:t>
      </w:r>
      <w:r w:rsidR="00437EB9">
        <w:t xml:space="preserve"> - </w:t>
      </w:r>
      <w:r>
        <w:rPr>
          <w:b/>
        </w:rPr>
        <w:t>double</w:t>
      </w:r>
      <w:r w:rsidR="00C55E91">
        <w:rPr>
          <w:b/>
        </w:rPr>
        <w:t>.</w:t>
      </w:r>
      <w:r>
        <w:rPr>
          <w:b/>
        </w:rPr>
        <w:t xml:space="preserve"> </w:t>
      </w:r>
    </w:p>
    <w:p w14:paraId="0843554B" w14:textId="702417BF" w:rsidR="00437EB9" w:rsidRPr="00437EB9" w:rsidRDefault="00437EB9" w:rsidP="00437EB9">
      <w:pPr>
        <w:pStyle w:val="Heading4"/>
      </w:pPr>
      <w:r>
        <w:t>Inspect Command</w:t>
      </w:r>
    </w:p>
    <w:p w14:paraId="0DCBD310" w14:textId="4079B7E0" w:rsidR="00932D95" w:rsidRDefault="0090502A" w:rsidP="008A2725">
      <w:r w:rsidRPr="000C7848">
        <w:rPr>
          <w:b/>
        </w:rPr>
        <w:t>Checks</w:t>
      </w:r>
      <w:r>
        <w:t xml:space="preserve"> the </w:t>
      </w:r>
      <w:r w:rsidR="00D75F1D" w:rsidRPr="00F34209">
        <w:rPr>
          <w:rStyle w:val="CodeChar"/>
        </w:rPr>
        <w:t>Provider</w:t>
      </w:r>
      <w:r w:rsidR="00D75F1D" w:rsidRPr="00F34209">
        <w:t xml:space="preserve"> or the </w:t>
      </w:r>
      <w:r w:rsidR="00D75F1D" w:rsidRPr="00F34209">
        <w:rPr>
          <w:rStyle w:val="CodeChar"/>
        </w:rPr>
        <w:t>Harvester</w:t>
      </w:r>
      <w:r>
        <w:t xml:space="preserve"> with the </w:t>
      </w:r>
      <w:r w:rsidRPr="0020061F">
        <w:rPr>
          <w:b/>
        </w:rPr>
        <w:t xml:space="preserve">given </w:t>
      </w:r>
      <w:r w:rsidR="009C4804" w:rsidRPr="0020061F">
        <w:rPr>
          <w:b/>
        </w:rPr>
        <w:t>id</w:t>
      </w:r>
      <w:r w:rsidR="00BE3631">
        <w:t xml:space="preserve">, returning a </w:t>
      </w:r>
      <w:r w:rsidR="00BE3631" w:rsidRPr="00F31F5E">
        <w:rPr>
          <w:b/>
        </w:rPr>
        <w:t>string representation</w:t>
      </w:r>
      <w:r w:rsidR="00BE3631">
        <w:t xml:space="preserve"> of it.</w:t>
      </w:r>
      <w:r w:rsidR="00DA2107">
        <w:t xml:space="preserve"> The system should check if there is an </w:t>
      </w:r>
      <w:r w:rsidR="00DA2107" w:rsidRPr="00CA6F9C">
        <w:rPr>
          <w:b/>
        </w:rPr>
        <w:t>element</w:t>
      </w:r>
      <w:r w:rsidR="00DA2107">
        <w:t xml:space="preserve"> with the </w:t>
      </w:r>
      <w:r w:rsidR="00DA2107" w:rsidRPr="00AD07AB">
        <w:rPr>
          <w:b/>
        </w:rPr>
        <w:t>given id</w:t>
      </w:r>
      <w:r w:rsidR="00DA2107">
        <w:t xml:space="preserve"> among the </w:t>
      </w:r>
      <w:r w:rsidR="00DA2107" w:rsidRPr="00AD07AB">
        <w:rPr>
          <w:rStyle w:val="CodeChar"/>
        </w:rPr>
        <w:t>Providers</w:t>
      </w:r>
      <w:r w:rsidR="00DA2107">
        <w:t xml:space="preserve"> or the </w:t>
      </w:r>
      <w:r w:rsidR="00DA2107" w:rsidRPr="00AD07AB">
        <w:rPr>
          <w:rStyle w:val="CodeChar"/>
        </w:rPr>
        <w:t>Harvesters</w:t>
      </w:r>
      <w:r w:rsidR="00DA2107">
        <w:t>.</w:t>
      </w:r>
      <w:r w:rsidR="00B05630">
        <w:t xml:space="preserve"> </w:t>
      </w:r>
      <w:r w:rsidR="00B05630" w:rsidRPr="007841F1">
        <w:t>The</w:t>
      </w:r>
      <w:r w:rsidR="00B05630" w:rsidRPr="007841F1">
        <w:rPr>
          <w:b/>
        </w:rPr>
        <w:t xml:space="preserve"> ids</w:t>
      </w:r>
      <w:r w:rsidR="00B05630">
        <w:t xml:space="preserve"> are </w:t>
      </w:r>
      <w:r w:rsidR="00B05630" w:rsidRPr="007841F1">
        <w:rPr>
          <w:b/>
        </w:rPr>
        <w:t>unique</w:t>
      </w:r>
      <w:r w:rsidR="00B05630">
        <w:t xml:space="preserve"> so </w:t>
      </w:r>
      <w:r w:rsidR="00096F28">
        <w:t xml:space="preserve">there should be only </w:t>
      </w:r>
      <w:r w:rsidR="00B81428">
        <w:rPr>
          <w:b/>
        </w:rPr>
        <w:t>one</w:t>
      </w:r>
      <w:r w:rsidR="00B05630">
        <w:t xml:space="preserve"> </w:t>
      </w:r>
      <w:r w:rsidR="00820730">
        <w:t xml:space="preserve">with that </w:t>
      </w:r>
      <w:r w:rsidR="00820730" w:rsidRPr="00096F28">
        <w:rPr>
          <w:b/>
        </w:rPr>
        <w:t>id</w:t>
      </w:r>
      <w:r w:rsidR="00820730">
        <w:t>.</w:t>
      </w:r>
    </w:p>
    <w:p w14:paraId="2968D563" w14:textId="79DBBC10" w:rsidR="00AA4D59" w:rsidRDefault="00707180" w:rsidP="008A2725">
      <w:pPr>
        <w:ind w:left="360"/>
      </w:pPr>
      <w:r>
        <w:rPr>
          <w:rStyle w:val="CodeChar"/>
        </w:rPr>
        <w:t>id</w:t>
      </w:r>
      <w:r w:rsidR="00932D95">
        <w:t xml:space="preserve"> </w:t>
      </w:r>
      <w:r w:rsidR="00437EB9">
        <w:t xml:space="preserve">- </w:t>
      </w:r>
      <w:r w:rsidR="008A2725">
        <w:rPr>
          <w:b/>
        </w:rPr>
        <w:t>int</w:t>
      </w:r>
    </w:p>
    <w:p w14:paraId="66F314BB" w14:textId="0F2B5522" w:rsidR="00A55120" w:rsidRDefault="00775155" w:rsidP="00F95044">
      <w:pPr>
        <w:pStyle w:val="Heading4"/>
      </w:pPr>
      <w:r>
        <w:t>Shutdown Command</w:t>
      </w:r>
    </w:p>
    <w:p w14:paraId="0C6DBAB1" w14:textId="23A8254D" w:rsidR="00C42E7D" w:rsidRDefault="00C42E7D" w:rsidP="00C42E7D">
      <w:pPr>
        <w:rPr>
          <w:b/>
        </w:rPr>
      </w:pPr>
      <w:r w:rsidRPr="005D0C2F">
        <w:rPr>
          <w:b/>
        </w:rPr>
        <w:t>Ends</w:t>
      </w:r>
      <w:r w:rsidR="000E2042">
        <w:t xml:space="preserve"> the program and </w:t>
      </w:r>
      <w:r w:rsidR="000E2042" w:rsidRPr="000E2042">
        <w:rPr>
          <w:b/>
        </w:rPr>
        <w:t>print</w:t>
      </w:r>
      <w:r w:rsidR="007E29A5">
        <w:rPr>
          <w:b/>
        </w:rPr>
        <w:t>s</w:t>
      </w:r>
      <w:r w:rsidR="004A0B27">
        <w:rPr>
          <w:b/>
        </w:rPr>
        <w:t xml:space="preserve"> the</w:t>
      </w:r>
      <w:r w:rsidR="000E2042" w:rsidRPr="000E2042">
        <w:rPr>
          <w:b/>
        </w:rPr>
        <w:t xml:space="preserve"> total ore mined</w:t>
      </w:r>
      <w:r w:rsidR="00542160">
        <w:rPr>
          <w:b/>
        </w:rPr>
        <w:t>.</w:t>
      </w:r>
    </w:p>
    <w:p w14:paraId="32A8DA7B" w14:textId="77777777" w:rsidR="00437EB9" w:rsidRPr="00843D08" w:rsidRDefault="00437EB9" w:rsidP="00C42E7D"/>
    <w:p w14:paraId="06AC798A" w14:textId="4278B49C" w:rsidR="0057138C" w:rsidRDefault="004834BD" w:rsidP="004834BD">
      <w:pPr>
        <w:pStyle w:val="Heading2"/>
      </w:pPr>
      <w:r>
        <w:lastRenderedPageBreak/>
        <w:t xml:space="preserve">Task 3: </w:t>
      </w:r>
      <w:r w:rsidR="00BE2343">
        <w:t>Tasks</w:t>
      </w:r>
    </w:p>
    <w:p w14:paraId="55F26967" w14:textId="77777777" w:rsidR="00BE2343" w:rsidRDefault="00BE2343" w:rsidP="00BE2343">
      <w:pPr>
        <w:pStyle w:val="Heading3"/>
        <w:rPr>
          <w:lang w:val="en"/>
        </w:rPr>
      </w:pPr>
      <w:r>
        <w:rPr>
          <w:lang w:val="en"/>
        </w:rPr>
        <w:t>Reflection</w:t>
      </w:r>
    </w:p>
    <w:p w14:paraId="606BDB2D" w14:textId="60C412C4" w:rsidR="00CF0542" w:rsidRDefault="00BE2343" w:rsidP="00CF0542">
      <w:pPr>
        <w:rPr>
          <w:rStyle w:val="CodeChar"/>
        </w:rPr>
      </w:pPr>
      <w:r>
        <w:rPr>
          <w:lang w:val="en"/>
        </w:rPr>
        <w:t xml:space="preserve">You need to refactor </w:t>
      </w:r>
      <w:r w:rsidR="003730EF">
        <w:rPr>
          <w:lang w:val="en"/>
        </w:rPr>
        <w:t xml:space="preserve">the </w:t>
      </w:r>
      <w:r>
        <w:rPr>
          <w:lang w:val="en"/>
        </w:rPr>
        <w:t xml:space="preserve">given </w:t>
      </w:r>
      <w:r w:rsidR="00CF0542">
        <w:rPr>
          <w:lang w:val="en"/>
        </w:rPr>
        <w:t xml:space="preserve">Engine class by implementing </w:t>
      </w:r>
      <w:r w:rsidR="003730EF">
        <w:rPr>
          <w:lang w:val="en"/>
        </w:rPr>
        <w:t>a C</w:t>
      </w:r>
      <w:r w:rsidR="00CF0542">
        <w:rPr>
          <w:lang w:val="en"/>
        </w:rPr>
        <w:t>ommand pattern. You are given a</w:t>
      </w:r>
      <w:r w:rsidR="003730EF">
        <w:rPr>
          <w:lang w:val="en"/>
        </w:rPr>
        <w:t>n</w:t>
      </w:r>
      <w:r w:rsidR="00CF0542">
        <w:rPr>
          <w:lang w:val="en"/>
        </w:rPr>
        <w:t xml:space="preserve"> ICommand interface, which you need to implement </w:t>
      </w:r>
      <w:r w:rsidR="003730EF">
        <w:rPr>
          <w:lang w:val="en"/>
        </w:rPr>
        <w:t xml:space="preserve">in </w:t>
      </w:r>
      <w:r w:rsidR="00CF0542">
        <w:rPr>
          <w:lang w:val="en"/>
        </w:rPr>
        <w:t>all you</w:t>
      </w:r>
      <w:r w:rsidR="003730EF">
        <w:rPr>
          <w:lang w:val="en"/>
        </w:rPr>
        <w:t>r</w:t>
      </w:r>
      <w:r w:rsidR="00CF0542">
        <w:rPr>
          <w:lang w:val="en"/>
        </w:rPr>
        <w:t xml:space="preserve"> commands. You should implement all commands.</w:t>
      </w:r>
    </w:p>
    <w:p w14:paraId="1292547A" w14:textId="198D6517" w:rsidR="00CF0542" w:rsidRPr="00CF0542" w:rsidRDefault="00CF0542" w:rsidP="00CF0542">
      <w:pPr>
        <w:ind w:firstLine="360"/>
        <w:rPr>
          <w:rStyle w:val="CodeChar"/>
        </w:rPr>
      </w:pPr>
      <w:r>
        <w:rPr>
          <w:rStyle w:val="CodeChar"/>
        </w:rPr>
        <w:t>RegisterCommand</w:t>
      </w:r>
      <w:r w:rsidRPr="00CF0542">
        <w:rPr>
          <w:rStyle w:val="CodeChar"/>
        </w:rPr>
        <w:t xml:space="preserve"> </w:t>
      </w:r>
    </w:p>
    <w:p w14:paraId="763C4CF6" w14:textId="48F9606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DayCommand</w:t>
      </w:r>
    </w:p>
    <w:p w14:paraId="21F3135A" w14:textId="57D3F64D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InspectCommand</w:t>
      </w:r>
    </w:p>
    <w:p w14:paraId="799CC70E" w14:textId="5E30838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ModeCommand</w:t>
      </w:r>
    </w:p>
    <w:p w14:paraId="2FCFD760" w14:textId="57C63627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RepairCommand</w:t>
      </w:r>
    </w:p>
    <w:p w14:paraId="7BB11461" w14:textId="244A7430" w:rsidR="00CF0542" w:rsidRDefault="00CF0542" w:rsidP="00CF0542">
      <w:pPr>
        <w:ind w:firstLine="360"/>
        <w:rPr>
          <w:rStyle w:val="CodeChar"/>
        </w:rPr>
      </w:pPr>
      <w:r w:rsidRPr="00CF0542">
        <w:rPr>
          <w:rStyle w:val="CodeChar"/>
        </w:rPr>
        <w:t>ShutdownCommand</w:t>
      </w:r>
    </w:p>
    <w:p w14:paraId="5F68D05E" w14:textId="77777777" w:rsidR="00BE2343" w:rsidRDefault="00BE2343" w:rsidP="00BE2343">
      <w:pPr>
        <w:pStyle w:val="Heading3"/>
      </w:pPr>
      <w:r>
        <w:t>Unit Testing</w:t>
      </w:r>
    </w:p>
    <w:p w14:paraId="530EA00E" w14:textId="5D10D4CC" w:rsidR="00BE2343" w:rsidRDefault="00BE2343" w:rsidP="00BE2343">
      <w:r>
        <w:t xml:space="preserve">Like you see at the beginning there is </w:t>
      </w:r>
      <w:r>
        <w:rPr>
          <w:lang w:val="bg-BG"/>
        </w:rPr>
        <w:t xml:space="preserve">а </w:t>
      </w:r>
      <w:r>
        <w:t xml:space="preserve">class, which does not need refactoring - </w:t>
      </w:r>
      <w:r w:rsidR="00CF0542">
        <w:rPr>
          <w:rStyle w:val="CodeChar"/>
        </w:rPr>
        <w:t>ProviderController</w:t>
      </w:r>
      <w:r>
        <w:rPr>
          <w:b/>
        </w:rPr>
        <w:t xml:space="preserve">. </w:t>
      </w:r>
      <w:r>
        <w:t xml:space="preserve">This is the class, against which you need to </w:t>
      </w:r>
      <w:r w:rsidRPr="00D9248E">
        <w:rPr>
          <w:b/>
        </w:rPr>
        <w:t>write unit tests</w:t>
      </w:r>
      <w:r>
        <w:t xml:space="preserve">. For easy testing, there </w:t>
      </w:r>
      <w:r w:rsidR="003730EF">
        <w:t xml:space="preserve">are </w:t>
      </w:r>
      <w:r>
        <w:t>some stuff that are not high quality (setters are public</w:t>
      </w:r>
      <w:r w:rsidR="003730EF">
        <w:t>, etc.</w:t>
      </w:r>
      <w:r>
        <w:t>), but you can use them in your unit tests. In your skeleton,</w:t>
      </w:r>
      <w:r>
        <w:rPr>
          <w:lang w:val="bg-BG"/>
        </w:rPr>
        <w:t xml:space="preserve"> </w:t>
      </w:r>
      <w:r>
        <w:t xml:space="preserve">the </w:t>
      </w:r>
      <w:r w:rsidR="00CF0542">
        <w:rPr>
          <w:rStyle w:val="CodeChar"/>
        </w:rPr>
        <w:t>ProviderController</w:t>
      </w:r>
      <w:r w:rsidR="00CF0542" w:rsidRPr="002B0C3E">
        <w:t xml:space="preserve"> </w:t>
      </w:r>
      <w:r w:rsidRPr="002B0C3E">
        <w:t>is</w:t>
      </w:r>
      <w:r>
        <w:rPr>
          <w:b/>
        </w:rPr>
        <w:t xml:space="preserve"> </w:t>
      </w:r>
      <w:r>
        <w:t xml:space="preserve">working </w:t>
      </w:r>
      <w:r w:rsidRPr="00157F77">
        <w:rPr>
          <w:b/>
        </w:rPr>
        <w:t>perfect</w:t>
      </w:r>
      <w:r>
        <w:t xml:space="preserve">, but it still needs to be tested, because in </w:t>
      </w:r>
      <w:r w:rsidRPr="001B621C">
        <w:rPr>
          <w:b/>
        </w:rPr>
        <w:t>Judge</w:t>
      </w:r>
      <w:r>
        <w:t xml:space="preserve"> we have prepared some </w:t>
      </w:r>
      <w:r w:rsidRPr="007F4702">
        <w:rPr>
          <w:b/>
        </w:rPr>
        <w:t>bugs</w:t>
      </w:r>
      <w:r>
        <w:t xml:space="preserve"> and you need to catch them in your unit tests.</w:t>
      </w:r>
    </w:p>
    <w:p w14:paraId="399F9AAB" w14:textId="5F8338F3" w:rsidR="00BE2343" w:rsidRPr="00BE2343" w:rsidRDefault="00BE2343" w:rsidP="00BE2343">
      <w:r>
        <w:t xml:space="preserve">Do </w:t>
      </w:r>
      <w:r>
        <w:rPr>
          <w:b/>
        </w:rPr>
        <w:t>NOT</w:t>
      </w:r>
      <w:r>
        <w:t xml:space="preserve"> use </w:t>
      </w:r>
      <w:r>
        <w:rPr>
          <w:b/>
        </w:rPr>
        <w:t>Mocking</w:t>
      </w:r>
      <w:r>
        <w:t xml:space="preserve"> in your unit tests!</w:t>
      </w:r>
    </w:p>
    <w:p w14:paraId="7F033754" w14:textId="2E90F80A" w:rsidR="00B57946" w:rsidRDefault="00B57946" w:rsidP="00BE2343">
      <w:pPr>
        <w:pStyle w:val="Heading3"/>
      </w:pPr>
      <w:r>
        <w:t>Input</w:t>
      </w:r>
    </w:p>
    <w:p w14:paraId="0A8851DB" w14:textId="69C09004" w:rsidR="00304484" w:rsidRPr="00304484" w:rsidRDefault="00D65620" w:rsidP="00304484">
      <w:r>
        <w:t xml:space="preserve">Below, </w:t>
      </w:r>
      <w:r w:rsidR="00304484">
        <w:t xml:space="preserve">you can see the </w:t>
      </w:r>
      <w:r w:rsidR="00304484" w:rsidRPr="00CF4F7B">
        <w:rPr>
          <w:b/>
        </w:rPr>
        <w:t>format</w:t>
      </w:r>
      <w:r w:rsidR="00304484">
        <w:t xml:space="preserve"> in which </w:t>
      </w:r>
      <w:r w:rsidR="00304484" w:rsidRPr="00CF4F7B">
        <w:rPr>
          <w:b/>
        </w:rPr>
        <w:t>each command</w:t>
      </w:r>
      <w:r w:rsidR="00304484">
        <w:t xml:space="preserve"> will be given </w:t>
      </w:r>
      <w:r w:rsidR="003730EF">
        <w:t xml:space="preserve">from </w:t>
      </w:r>
      <w:r w:rsidR="00CF4F7B">
        <w:t>the input:</w:t>
      </w:r>
    </w:p>
    <w:p w14:paraId="400367A6" w14:textId="7A8B3781" w:rsidR="009D7770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Harvester Sonic {id} </w:t>
      </w:r>
      <w:r w:rsidR="008A2725">
        <w:t>{oreOutput} {energyRequirement}</w:t>
      </w:r>
    </w:p>
    <w:p w14:paraId="6A069DC5" w14:textId="73B582E8" w:rsidR="007D7DDA" w:rsidRDefault="009D7770" w:rsidP="00140814">
      <w:pPr>
        <w:pStyle w:val="Code"/>
        <w:numPr>
          <w:ilvl w:val="0"/>
          <w:numId w:val="18"/>
        </w:numPr>
      </w:pPr>
      <w:r>
        <w:t>Register</w:t>
      </w:r>
      <w:r w:rsidR="008A2725">
        <w:t xml:space="preserve"> </w:t>
      </w:r>
      <w:r>
        <w:t xml:space="preserve">Provider </w:t>
      </w:r>
      <w:r w:rsidR="008A2725">
        <w:t>Hammer</w:t>
      </w:r>
      <w:r>
        <w:t xml:space="preserve"> {id} {energyOutput}</w:t>
      </w:r>
    </w:p>
    <w:p w14:paraId="3B999827" w14:textId="238952B0" w:rsidR="00982E07" w:rsidRDefault="007A04EA" w:rsidP="00140814">
      <w:pPr>
        <w:pStyle w:val="Code"/>
        <w:numPr>
          <w:ilvl w:val="0"/>
          <w:numId w:val="18"/>
        </w:numPr>
      </w:pPr>
      <w:r>
        <w:t>Day</w:t>
      </w:r>
    </w:p>
    <w:p w14:paraId="6635E607" w14:textId="5ABE9DEE" w:rsidR="007A04EA" w:rsidRDefault="007A04EA" w:rsidP="00140814">
      <w:pPr>
        <w:pStyle w:val="Code"/>
        <w:numPr>
          <w:ilvl w:val="0"/>
          <w:numId w:val="18"/>
        </w:numPr>
      </w:pPr>
      <w:r>
        <w:t>Mode {mode}</w:t>
      </w:r>
    </w:p>
    <w:p w14:paraId="5DBDA3A1" w14:textId="1F667D29" w:rsidR="007A04EA" w:rsidRDefault="008A2725" w:rsidP="00140814">
      <w:pPr>
        <w:pStyle w:val="Code"/>
        <w:numPr>
          <w:ilvl w:val="0"/>
          <w:numId w:val="18"/>
        </w:numPr>
      </w:pPr>
      <w:r>
        <w:t>Inspect</w:t>
      </w:r>
      <w:r w:rsidR="007A04EA">
        <w:t xml:space="preserve"> {id}</w:t>
      </w:r>
    </w:p>
    <w:p w14:paraId="39DC4B09" w14:textId="64FBD612" w:rsidR="00437EB9" w:rsidRDefault="00437EB9" w:rsidP="00140814">
      <w:pPr>
        <w:pStyle w:val="Code"/>
        <w:numPr>
          <w:ilvl w:val="0"/>
          <w:numId w:val="18"/>
        </w:numPr>
      </w:pPr>
      <w:r>
        <w:t>Repair {id}</w:t>
      </w:r>
      <w:r w:rsidR="00C55E91">
        <w:t xml:space="preserve"> {rapairValue}</w:t>
      </w:r>
    </w:p>
    <w:p w14:paraId="727A8AF2" w14:textId="59CA2D10" w:rsidR="007A04EA" w:rsidRPr="00086FE5" w:rsidRDefault="007A04EA" w:rsidP="00140814">
      <w:pPr>
        <w:pStyle w:val="Code"/>
        <w:numPr>
          <w:ilvl w:val="0"/>
          <w:numId w:val="18"/>
        </w:numPr>
      </w:pPr>
      <w:r>
        <w:t>Shutdown</w:t>
      </w:r>
    </w:p>
    <w:p w14:paraId="3C84D43E" w14:textId="0115791B" w:rsidR="0057138C" w:rsidRDefault="00974B68" w:rsidP="00BE2343">
      <w:pPr>
        <w:pStyle w:val="Heading3"/>
      </w:pPr>
      <w:r>
        <w:t>Output</w:t>
      </w:r>
    </w:p>
    <w:p w14:paraId="7C307F5D" w14:textId="34746AEC" w:rsidR="00A4511D" w:rsidRDefault="00A4511D" w:rsidP="00A4511D">
      <w:pPr>
        <w:pStyle w:val="Heading4"/>
      </w:pPr>
      <w:r>
        <w:t>Register Command</w:t>
      </w:r>
    </w:p>
    <w:p w14:paraId="7136B779" w14:textId="6B445A21" w:rsidR="00A4511D" w:rsidRDefault="009F55DC" w:rsidP="00A4511D">
      <w:r>
        <w:t xml:space="preserve">If </w:t>
      </w:r>
      <w:r w:rsidR="00A4511D">
        <w:t>regist</w:t>
      </w:r>
      <w:r>
        <w:t>ration</w:t>
      </w:r>
      <w:r w:rsidR="00A4511D">
        <w:t xml:space="preserve"> is successful</w:t>
      </w:r>
      <w:r>
        <w:t>,</w:t>
      </w:r>
      <w:r w:rsidR="00A4511D">
        <w:t xml:space="preserve"> print message</w:t>
      </w:r>
      <w:r w:rsidR="00CF2C5D">
        <w:t>:</w:t>
      </w:r>
    </w:p>
    <w:p w14:paraId="16CBCB82" w14:textId="6BDBE900" w:rsidR="00A4511D" w:rsidRDefault="00A4511D" w:rsidP="00CF2C5D">
      <w:pPr>
        <w:jc w:val="center"/>
        <w:rPr>
          <w:rStyle w:val="CodeChar"/>
        </w:rPr>
      </w:pPr>
      <w:r w:rsidRPr="00CF2C5D">
        <w:rPr>
          <w:rStyle w:val="CodeChar"/>
          <w:b w:val="0"/>
        </w:rPr>
        <w:t>“</w:t>
      </w:r>
      <w:bookmarkStart w:id="21" w:name="OLE_LINK11"/>
      <w:bookmarkStart w:id="22" w:name="OLE_LINK12"/>
      <w:bookmarkStart w:id="23" w:name="OLE_LINK13"/>
      <w:r w:rsidR="00CF2C5D">
        <w:rPr>
          <w:rStyle w:val="CodeChar"/>
        </w:rPr>
        <w:t>Successfu</w:t>
      </w:r>
      <w:r w:rsidRPr="00CF2C5D">
        <w:rPr>
          <w:rStyle w:val="CodeChar"/>
        </w:rPr>
        <w:t>l</w:t>
      </w:r>
      <w:r w:rsidR="004B2F53">
        <w:rPr>
          <w:rStyle w:val="CodeChar"/>
        </w:rPr>
        <w:t>ly</w:t>
      </w:r>
      <w:r w:rsidRPr="00CF2C5D">
        <w:rPr>
          <w:rStyle w:val="CodeChar"/>
        </w:rPr>
        <w:t xml:space="preserve"> </w:t>
      </w:r>
      <w:r w:rsidR="004B2F53">
        <w:rPr>
          <w:rStyle w:val="CodeChar"/>
        </w:rPr>
        <w:t>r</w:t>
      </w:r>
      <w:r w:rsidRPr="00CF2C5D">
        <w:rPr>
          <w:rStyle w:val="CodeChar"/>
        </w:rPr>
        <w:t>egist</w:t>
      </w:r>
      <w:r w:rsidR="00EE5D05">
        <w:rPr>
          <w:rStyle w:val="CodeChar"/>
        </w:rPr>
        <w:t>e</w:t>
      </w:r>
      <w:r w:rsidRPr="00CF2C5D">
        <w:rPr>
          <w:rStyle w:val="CodeChar"/>
        </w:rPr>
        <w:t>re</w:t>
      </w:r>
      <w:r w:rsidR="004B2F53">
        <w:rPr>
          <w:rStyle w:val="CodeChar"/>
        </w:rPr>
        <w:t>d</w:t>
      </w:r>
      <w:r w:rsidRPr="00CF2C5D">
        <w:rPr>
          <w:rStyle w:val="CodeChar"/>
        </w:rPr>
        <w:t xml:space="preserve"> {</w:t>
      </w:r>
      <w:r w:rsidR="00CF2C5D" w:rsidRPr="00CF2C5D">
        <w:rPr>
          <w:rStyle w:val="CodeChar"/>
        </w:rPr>
        <w:t>Class Name</w:t>
      </w:r>
      <w:r w:rsidRPr="00CF2C5D">
        <w:rPr>
          <w:rStyle w:val="CodeChar"/>
        </w:rPr>
        <w:t>}</w:t>
      </w:r>
      <w:bookmarkEnd w:id="21"/>
      <w:bookmarkEnd w:id="22"/>
      <w:bookmarkEnd w:id="23"/>
      <w:r w:rsidRPr="00CF2C5D">
        <w:rPr>
          <w:rStyle w:val="CodeChar"/>
        </w:rPr>
        <w:t>”.</w:t>
      </w:r>
    </w:p>
    <w:p w14:paraId="2CB1EBFB" w14:textId="34BFB72F" w:rsidR="00CF2C5D" w:rsidRDefault="00CF2C5D" w:rsidP="00CF2C5D">
      <w:pPr>
        <w:pStyle w:val="Heading4"/>
        <w:rPr>
          <w:rStyle w:val="CodeChar"/>
          <w:b/>
        </w:rPr>
      </w:pPr>
      <w:r w:rsidRPr="00CF2C5D">
        <w:rPr>
          <w:rStyle w:val="CodeChar"/>
          <w:b/>
        </w:rPr>
        <w:t>Day Command</w:t>
      </w:r>
    </w:p>
    <w:p w14:paraId="39E34876" w14:textId="1E57B3CD" w:rsidR="00A12EBC" w:rsidRDefault="00A12EBC" w:rsidP="00A12EBC">
      <w:r>
        <w:t>After each day command</w:t>
      </w:r>
      <w:r w:rsidR="00080D45">
        <w:t>,</w:t>
      </w:r>
      <w:r>
        <w:t xml:space="preserve"> you need to print:</w:t>
      </w:r>
    </w:p>
    <w:p w14:paraId="419F5508" w14:textId="603D5530" w:rsidR="00A12EBC" w:rsidRPr="00FF78E0" w:rsidRDefault="00A12EBC" w:rsidP="00A12EBC">
      <w:pPr>
        <w:jc w:val="center"/>
        <w:rPr>
          <w:rStyle w:val="CodeChar"/>
          <w:b w:val="0"/>
        </w:rPr>
      </w:pPr>
      <w:r w:rsidRPr="00FF78E0">
        <w:rPr>
          <w:rStyle w:val="CodeChar"/>
          <w:b w:val="0"/>
        </w:rPr>
        <w:t>“</w:t>
      </w:r>
      <w:bookmarkStart w:id="24" w:name="OLE_LINK1"/>
      <w:bookmarkStart w:id="25" w:name="OLE_LINK2"/>
      <w:r w:rsidRPr="00FF78E0">
        <w:rPr>
          <w:rStyle w:val="CodeChar"/>
        </w:rPr>
        <w:t>Produced {energy produced this day} energy today!</w:t>
      </w:r>
      <w:bookmarkEnd w:id="24"/>
      <w:bookmarkEnd w:id="25"/>
    </w:p>
    <w:p w14:paraId="308F0A50" w14:textId="264D9FC6" w:rsidR="00A12EBC" w:rsidRPr="00A12EBC" w:rsidRDefault="00A12EBC" w:rsidP="00A12EBC">
      <w:pPr>
        <w:jc w:val="center"/>
        <w:rPr>
          <w:rStyle w:val="CodeChar"/>
          <w:b w:val="0"/>
        </w:rPr>
      </w:pPr>
      <w:bookmarkStart w:id="26" w:name="OLE_LINK3"/>
      <w:bookmarkStart w:id="27" w:name="OLE_LINK4"/>
      <w:r w:rsidRPr="00FF78E0">
        <w:rPr>
          <w:rStyle w:val="CodeChar"/>
        </w:rPr>
        <w:t>Produced {ore produced this day} ore today!</w:t>
      </w:r>
      <w:bookmarkEnd w:id="26"/>
      <w:bookmarkEnd w:id="27"/>
      <w:r w:rsidRPr="00FF78E0">
        <w:rPr>
          <w:rStyle w:val="CodeChar"/>
          <w:b w:val="0"/>
        </w:rPr>
        <w:t>”.</w:t>
      </w:r>
    </w:p>
    <w:p w14:paraId="1DFC838B" w14:textId="77777777" w:rsidR="00260ADF" w:rsidRDefault="00260ADF" w:rsidP="00260ADF">
      <w:pPr>
        <w:pStyle w:val="Heading4"/>
      </w:pPr>
      <w:r>
        <w:lastRenderedPageBreak/>
        <w:t>Mode Command</w:t>
      </w:r>
    </w:p>
    <w:p w14:paraId="5CF1BC63" w14:textId="79DF292F" w:rsidR="00260ADF" w:rsidRDefault="00260ADF" w:rsidP="00260ADF">
      <w:r>
        <w:t xml:space="preserve">On mode changing you need to print: </w:t>
      </w:r>
    </w:p>
    <w:p w14:paraId="013BDB60" w14:textId="64446EC0" w:rsidR="00260ADF" w:rsidRDefault="00260ADF" w:rsidP="00260ADF">
      <w:pPr>
        <w:jc w:val="center"/>
        <w:rPr>
          <w:noProof/>
        </w:rPr>
      </w:pPr>
      <w:r w:rsidRPr="00FF78E0">
        <w:rPr>
          <w:noProof/>
        </w:rPr>
        <w:t>“</w:t>
      </w:r>
      <w:bookmarkStart w:id="28" w:name="OLE_LINK5"/>
      <w:bookmarkStart w:id="29" w:name="OLE_LINK10"/>
      <w:r w:rsidRPr="00FF78E0">
        <w:rPr>
          <w:rStyle w:val="CodeChar"/>
        </w:rPr>
        <w:t>Mode changed to {new mode}!</w:t>
      </w:r>
      <w:bookmarkEnd w:id="28"/>
      <w:bookmarkEnd w:id="29"/>
      <w:r w:rsidRPr="00FF78E0">
        <w:rPr>
          <w:noProof/>
        </w:rPr>
        <w:t>”.</w:t>
      </w:r>
    </w:p>
    <w:p w14:paraId="114A6857" w14:textId="7597D5CB" w:rsidR="00A12EBC" w:rsidRDefault="00A12EBC" w:rsidP="00A12EBC">
      <w:pPr>
        <w:pStyle w:val="Heading4"/>
      </w:pPr>
      <w:r>
        <w:t>Repair Command</w:t>
      </w:r>
    </w:p>
    <w:p w14:paraId="6E919304" w14:textId="6E8688F4" w:rsidR="00A12EBC" w:rsidRDefault="00A12EBC" w:rsidP="00A12EBC">
      <w:r>
        <w:t xml:space="preserve">Repair a provider with </w:t>
      </w:r>
      <w:r w:rsidR="00345513">
        <w:t xml:space="preserve">a </w:t>
      </w:r>
      <w:r>
        <w:t xml:space="preserve">specific id. </w:t>
      </w:r>
      <w:r w:rsidR="00345513">
        <w:t>The p</w:t>
      </w:r>
      <w:r>
        <w:t xml:space="preserve">rovided id will always be valid and will be </w:t>
      </w:r>
      <w:r w:rsidR="00313EB1">
        <w:t xml:space="preserve">a </w:t>
      </w:r>
      <w:r>
        <w:t>provider</w:t>
      </w:r>
      <w:r w:rsidR="00313EB1">
        <w:t>’s</w:t>
      </w:r>
      <w:r>
        <w:t xml:space="preserve"> id, so you don’t need to check it.</w:t>
      </w:r>
    </w:p>
    <w:p w14:paraId="00B5CED7" w14:textId="22B8A792" w:rsidR="00F04F8D" w:rsidRPr="00F04F8D" w:rsidRDefault="00F04F8D" w:rsidP="00F04F8D">
      <w:pPr>
        <w:jc w:val="center"/>
        <w:rPr>
          <w:rStyle w:val="CodeChar"/>
        </w:rPr>
      </w:pPr>
      <w:r w:rsidRPr="00F04F8D">
        <w:rPr>
          <w:rStyle w:val="CodeChar"/>
        </w:rPr>
        <w:t>“Providers are repaired by {</w:t>
      </w:r>
      <w:r>
        <w:rPr>
          <w:rStyle w:val="CodeChar"/>
        </w:rPr>
        <w:t>value</w:t>
      </w:r>
      <w:r w:rsidRPr="00F04F8D">
        <w:rPr>
          <w:rStyle w:val="CodeChar"/>
        </w:rPr>
        <w:t>}”</w:t>
      </w:r>
    </w:p>
    <w:p w14:paraId="40018B49" w14:textId="782960E3" w:rsidR="00D91489" w:rsidRDefault="008A2725" w:rsidP="00751E82">
      <w:pPr>
        <w:pStyle w:val="Heading4"/>
        <w:rPr>
          <w:noProof/>
        </w:rPr>
      </w:pPr>
      <w:r>
        <w:rPr>
          <w:noProof/>
        </w:rPr>
        <w:t>Inspect</w:t>
      </w:r>
      <w:r w:rsidR="00450CFB">
        <w:rPr>
          <w:noProof/>
        </w:rPr>
        <w:t xml:space="preserve"> Command</w:t>
      </w:r>
    </w:p>
    <w:p w14:paraId="4222E5F7" w14:textId="68EF6962" w:rsidR="008A2725" w:rsidRDefault="00450CFB" w:rsidP="006E44AA">
      <w:pPr>
        <w:rPr>
          <w:noProof/>
        </w:rPr>
      </w:pPr>
      <w:r>
        <w:rPr>
          <w:noProof/>
        </w:rPr>
        <w:t xml:space="preserve">Should return a </w:t>
      </w:r>
      <w:r w:rsidRPr="009E53A2">
        <w:rPr>
          <w:b/>
          <w:noProof/>
        </w:rPr>
        <w:t>string representation</w:t>
      </w:r>
      <w:r>
        <w:rPr>
          <w:noProof/>
        </w:rPr>
        <w:t xml:space="preserve"> of the element with the </w:t>
      </w:r>
      <w:r w:rsidRPr="004A5873">
        <w:rPr>
          <w:b/>
          <w:noProof/>
        </w:rPr>
        <w:t>given id</w:t>
      </w:r>
      <w:r>
        <w:rPr>
          <w:noProof/>
        </w:rPr>
        <w:t>.</w:t>
      </w:r>
      <w:r w:rsidR="007F558B">
        <w:rPr>
          <w:noProof/>
        </w:rPr>
        <w:t xml:space="preserve"> If there is no such </w:t>
      </w:r>
      <w:r w:rsidR="00437EB9">
        <w:rPr>
          <w:noProof/>
        </w:rPr>
        <w:t>entity</w:t>
      </w:r>
      <w:r w:rsidR="007F558B">
        <w:rPr>
          <w:noProof/>
        </w:rPr>
        <w:t>, the command should output a message</w:t>
      </w:r>
      <w:r w:rsidR="00437EB9">
        <w:rPr>
          <w:noProof/>
        </w:rPr>
        <w:t>:</w:t>
      </w:r>
      <w:r w:rsidR="007F558B">
        <w:rPr>
          <w:noProof/>
        </w:rPr>
        <w:t xml:space="preserve"> </w:t>
      </w:r>
    </w:p>
    <w:p w14:paraId="3CC0CDD8" w14:textId="6946AE97" w:rsidR="00450CFB" w:rsidRDefault="007F558B" w:rsidP="00A4511D">
      <w:pPr>
        <w:jc w:val="center"/>
        <w:rPr>
          <w:noProof/>
        </w:rPr>
      </w:pPr>
      <w:r w:rsidRPr="00FF78E0">
        <w:rPr>
          <w:noProof/>
        </w:rPr>
        <w:t>“</w:t>
      </w:r>
      <w:bookmarkStart w:id="30" w:name="OLE_LINK14"/>
      <w:bookmarkStart w:id="31" w:name="OLE_LINK15"/>
      <w:r w:rsidRPr="00FF78E0">
        <w:rPr>
          <w:rStyle w:val="CodeChar"/>
        </w:rPr>
        <w:t xml:space="preserve">No </w:t>
      </w:r>
      <w:r w:rsidR="00437EB9" w:rsidRPr="00FF78E0">
        <w:rPr>
          <w:rStyle w:val="CodeChar"/>
        </w:rPr>
        <w:t>entity</w:t>
      </w:r>
      <w:r w:rsidRPr="00FF78E0">
        <w:rPr>
          <w:rStyle w:val="CodeChar"/>
        </w:rPr>
        <w:t xml:space="preserve"> found with</w:t>
      </w:r>
      <w:r w:rsidR="00C151C0" w:rsidRPr="00FF78E0">
        <w:rPr>
          <w:rStyle w:val="CodeChar"/>
        </w:rPr>
        <w:t xml:space="preserve"> id – {id}</w:t>
      </w:r>
      <w:bookmarkEnd w:id="30"/>
      <w:bookmarkEnd w:id="31"/>
      <w:r w:rsidRPr="00FF78E0">
        <w:rPr>
          <w:noProof/>
        </w:rPr>
        <w:t>”</w:t>
      </w:r>
      <w:r w:rsidR="00CA1C20" w:rsidRPr="00FF78E0">
        <w:rPr>
          <w:noProof/>
        </w:rPr>
        <w:t>.</w:t>
      </w:r>
    </w:p>
    <w:p w14:paraId="372DDE14" w14:textId="30B8876C" w:rsidR="000426CF" w:rsidRDefault="008A2725" w:rsidP="006E44AA">
      <w:pPr>
        <w:rPr>
          <w:noProof/>
        </w:rPr>
      </w:pPr>
      <w:r>
        <w:rPr>
          <w:noProof/>
        </w:rPr>
        <w:t>I</w:t>
      </w:r>
      <w:r w:rsidR="00437EB9">
        <w:rPr>
          <w:noProof/>
        </w:rPr>
        <w:t>f there is a entity with this id, you need to print:</w:t>
      </w:r>
    </w:p>
    <w:p w14:paraId="452D63A2" w14:textId="18115BFF" w:rsidR="00BE2343" w:rsidRDefault="00437EB9" w:rsidP="00A4511D">
      <w:pPr>
        <w:jc w:val="center"/>
        <w:rPr>
          <w:rStyle w:val="CodeChar"/>
        </w:rPr>
      </w:pPr>
      <w:r>
        <w:rPr>
          <w:noProof/>
        </w:rPr>
        <w:t>“</w:t>
      </w:r>
      <w:r w:rsidR="00BE2343">
        <w:rPr>
          <w:rStyle w:val="CodeChar"/>
        </w:rPr>
        <w:t>{full type of entity}</w:t>
      </w:r>
    </w:p>
    <w:p w14:paraId="323013B3" w14:textId="565E9AE7" w:rsidR="00437EB9" w:rsidRDefault="00BE2343" w:rsidP="00A4511D">
      <w:pPr>
        <w:jc w:val="center"/>
        <w:rPr>
          <w:noProof/>
        </w:rPr>
      </w:pPr>
      <w:r>
        <w:rPr>
          <w:rStyle w:val="CodeChar"/>
        </w:rPr>
        <w:t>Durability: {entity durability}</w:t>
      </w:r>
      <w:r w:rsidR="00437EB9">
        <w:rPr>
          <w:noProof/>
        </w:rPr>
        <w:t>”.</w:t>
      </w:r>
    </w:p>
    <w:p w14:paraId="0B377676" w14:textId="4D2BA1EB" w:rsidR="00CE39B6" w:rsidRDefault="00CE39B6" w:rsidP="00CE39B6">
      <w:pPr>
        <w:pStyle w:val="Heading4"/>
        <w:rPr>
          <w:noProof/>
        </w:rPr>
      </w:pPr>
      <w:r>
        <w:rPr>
          <w:noProof/>
        </w:rPr>
        <w:t>Shutdown Command</w:t>
      </w:r>
    </w:p>
    <w:p w14:paraId="77D953CF" w14:textId="77777777" w:rsidR="00770D0B" w:rsidRDefault="00D777B6" w:rsidP="00D777B6">
      <w:r>
        <w:t xml:space="preserve">Should output a message </w:t>
      </w:r>
    </w:p>
    <w:p w14:paraId="7A5C5069" w14:textId="77777777" w:rsidR="00770D0B" w:rsidRDefault="00D777B6" w:rsidP="00A4511D">
      <w:pPr>
        <w:jc w:val="center"/>
        <w:rPr>
          <w:rStyle w:val="CodeChar"/>
        </w:rPr>
      </w:pPr>
      <w:r>
        <w:t>“</w:t>
      </w:r>
      <w:bookmarkStart w:id="32" w:name="OLE_LINK8"/>
      <w:bookmarkStart w:id="33" w:name="OLE_LINK9"/>
      <w:r w:rsidRPr="008C202F">
        <w:rPr>
          <w:rStyle w:val="CodeChar"/>
        </w:rPr>
        <w:t>System Shutdown</w:t>
      </w:r>
    </w:p>
    <w:p w14:paraId="67E16F09" w14:textId="3BD1CB1F" w:rsidR="000A655F" w:rsidRDefault="000A655F" w:rsidP="00A4511D">
      <w:pPr>
        <w:jc w:val="center"/>
        <w:rPr>
          <w:rStyle w:val="CodeChar"/>
        </w:rPr>
      </w:pPr>
      <w:r>
        <w:rPr>
          <w:rStyle w:val="CodeChar"/>
        </w:rPr>
        <w:t xml:space="preserve">Total Energy </w:t>
      </w:r>
      <w:r w:rsidR="00552328" w:rsidRPr="00552328">
        <w:rPr>
          <w:rStyle w:val="CodeChar"/>
        </w:rPr>
        <w:t>Produced</w:t>
      </w:r>
      <w:r>
        <w:rPr>
          <w:rStyle w:val="CodeChar"/>
        </w:rPr>
        <w:t>: {totalEnergy</w:t>
      </w:r>
      <w:r w:rsidR="00552328">
        <w:rPr>
          <w:rStyle w:val="CodeChar"/>
        </w:rPr>
        <w:t>Produced</w:t>
      </w:r>
      <w:r>
        <w:rPr>
          <w:rStyle w:val="CodeChar"/>
        </w:rPr>
        <w:t>}</w:t>
      </w:r>
    </w:p>
    <w:p w14:paraId="1DEF82D3" w14:textId="7A6A472A" w:rsidR="00D777B6" w:rsidRPr="000A655F" w:rsidRDefault="00770D0B" w:rsidP="00A4511D">
      <w:pPr>
        <w:jc w:val="center"/>
        <w:rPr>
          <w:rFonts w:ascii="Consolas" w:hAnsi="Consolas"/>
          <w:b/>
          <w:noProof/>
        </w:rPr>
      </w:pPr>
      <w:r>
        <w:rPr>
          <w:rStyle w:val="CodeChar"/>
        </w:rPr>
        <w:t>Total Mined Plumb</w:t>
      </w:r>
      <w:r w:rsidR="000A655F">
        <w:rPr>
          <w:rStyle w:val="CodeChar"/>
        </w:rPr>
        <w:t>us Ore: {totalMinedOre}</w:t>
      </w:r>
      <w:bookmarkEnd w:id="32"/>
      <w:bookmarkEnd w:id="33"/>
      <w:r w:rsidR="00D777B6">
        <w:t>”.</w:t>
      </w:r>
    </w:p>
    <w:p w14:paraId="4BD53754" w14:textId="190E8EB4" w:rsidR="000A655F" w:rsidRPr="00D777B6" w:rsidRDefault="000A655F" w:rsidP="00D777B6">
      <w:r>
        <w:t xml:space="preserve">The </w:t>
      </w:r>
      <w:r w:rsidR="009D575F" w:rsidRPr="003C4AA7">
        <w:rPr>
          <w:rStyle w:val="CodeChar"/>
        </w:rPr>
        <w:t>totalEnergyStored</w:t>
      </w:r>
      <w:r w:rsidR="009D575F">
        <w:t xml:space="preserve"> and </w:t>
      </w:r>
      <w:r w:rsidRPr="003C4AA7">
        <w:rPr>
          <w:rStyle w:val="CodeChar"/>
        </w:rPr>
        <w:t>totalMinedOre</w:t>
      </w:r>
      <w:r>
        <w:t xml:space="preserve"> </w:t>
      </w:r>
      <w:r w:rsidR="009D575F">
        <w:t>are the total</w:t>
      </w:r>
      <w:r w:rsidR="00320D28">
        <w:t xml:space="preserve"> values that have been gathered throughout the program’s execution</w:t>
      </w:r>
      <w:r w:rsidR="009D575F">
        <w:t>.</w:t>
      </w:r>
    </w:p>
    <w:p w14:paraId="3586CB28" w14:textId="2F518747" w:rsidR="00974B68" w:rsidRDefault="00974B68" w:rsidP="00EF0074">
      <w:pPr>
        <w:pStyle w:val="Heading3"/>
      </w:pPr>
      <w:r>
        <w:t>Constrain</w:t>
      </w:r>
      <w:r w:rsidR="004716A0">
        <w:t>t</w:t>
      </w:r>
      <w:r>
        <w:t>s</w:t>
      </w:r>
    </w:p>
    <w:p w14:paraId="2A5B5FF4" w14:textId="477EF32B" w:rsidR="007D7DDA" w:rsidRPr="009000E3" w:rsidRDefault="006D16CD" w:rsidP="007D7DDA">
      <w:pPr>
        <w:pStyle w:val="ListParagraph"/>
        <w:numPr>
          <w:ilvl w:val="0"/>
          <w:numId w:val="11"/>
        </w:numPr>
        <w:rPr>
          <w:sz w:val="24"/>
          <w:highlight w:val="yellow"/>
          <w:rPrChange w:id="34" w:author="Ventsislav Ivanov" w:date="2017-09-07T09:39:00Z">
            <w:rPr>
              <w:sz w:val="24"/>
            </w:rPr>
          </w:rPrChange>
        </w:rPr>
      </w:pPr>
      <w:r w:rsidRPr="009000E3">
        <w:rPr>
          <w:sz w:val="24"/>
          <w:highlight w:val="yellow"/>
          <w:rPrChange w:id="35" w:author="Ventsislav Ivanov" w:date="2017-09-07T09:39:00Z">
            <w:rPr>
              <w:sz w:val="24"/>
            </w:rPr>
          </w:rPrChange>
        </w:rPr>
        <w:t xml:space="preserve">The </w:t>
      </w:r>
      <w:r w:rsidRPr="009000E3">
        <w:rPr>
          <w:rStyle w:val="CodeChar"/>
          <w:sz w:val="24"/>
          <w:highlight w:val="yellow"/>
          <w:rPrChange w:id="36" w:author="Ventsislav Ivanov" w:date="2017-09-07T09:39:00Z">
            <w:rPr>
              <w:rStyle w:val="CodeChar"/>
              <w:sz w:val="24"/>
            </w:rPr>
          </w:rPrChange>
        </w:rPr>
        <w:t>id</w:t>
      </w:r>
      <w:r w:rsidRPr="009000E3">
        <w:rPr>
          <w:sz w:val="24"/>
          <w:highlight w:val="yellow"/>
          <w:rPrChange w:id="37" w:author="Ventsislav Ivanov" w:date="2017-09-07T09:39:00Z">
            <w:rPr>
              <w:sz w:val="24"/>
            </w:rPr>
          </w:rPrChange>
        </w:rPr>
        <w:t xml:space="preserve"> will be a string which may contain any ASCII character, except </w:t>
      </w:r>
      <w:r w:rsidRPr="009000E3">
        <w:rPr>
          <w:b/>
          <w:noProof/>
          <w:sz w:val="24"/>
          <w:highlight w:val="yellow"/>
          <w:rPrChange w:id="38" w:author="Ventsislav Ivanov" w:date="2017-09-07T09:39:00Z">
            <w:rPr>
              <w:b/>
              <w:noProof/>
              <w:sz w:val="24"/>
            </w:rPr>
          </w:rPrChange>
        </w:rPr>
        <w:t>space</w:t>
      </w:r>
      <w:r w:rsidR="00575906" w:rsidRPr="009000E3">
        <w:rPr>
          <w:noProof/>
          <w:sz w:val="24"/>
          <w:highlight w:val="yellow"/>
          <w:rPrChange w:id="39" w:author="Ventsislav Ivanov" w:date="2017-09-07T09:39:00Z">
            <w:rPr>
              <w:noProof/>
              <w:sz w:val="24"/>
            </w:rPr>
          </w:rPrChange>
        </w:rPr>
        <w:t xml:space="preserve"> </w:t>
      </w:r>
      <w:r w:rsidRPr="009000E3">
        <w:rPr>
          <w:noProof/>
          <w:sz w:val="24"/>
          <w:highlight w:val="yellow"/>
          <w:rPrChange w:id="40" w:author="Ventsislav Ivanov" w:date="2017-09-07T09:39:00Z">
            <w:rPr>
              <w:noProof/>
              <w:sz w:val="24"/>
            </w:rPr>
          </w:rPrChange>
        </w:rPr>
        <w:t>(‘ ’).</w:t>
      </w:r>
    </w:p>
    <w:p w14:paraId="0643465A" w14:textId="3A40DE78" w:rsidR="006925EB" w:rsidRDefault="006925EB" w:rsidP="006925EB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All members in our mining industry program </w:t>
      </w:r>
      <w:r w:rsidRPr="006925EB">
        <w:rPr>
          <w:b/>
          <w:noProof/>
        </w:rPr>
        <w:t>(harvesters a</w:t>
      </w:r>
      <w:r w:rsidR="007E29A5">
        <w:rPr>
          <w:b/>
          <w:noProof/>
        </w:rPr>
        <w:t>n</w:t>
      </w:r>
      <w:r w:rsidRPr="006925EB">
        <w:rPr>
          <w:b/>
          <w:noProof/>
        </w:rPr>
        <w:t>d providers)</w:t>
      </w:r>
      <w:r>
        <w:rPr>
          <w:noProof/>
        </w:rPr>
        <w:t xml:space="preserve"> have </w:t>
      </w:r>
      <w:r w:rsidRPr="006925EB">
        <w:rPr>
          <w:b/>
          <w:noProof/>
        </w:rPr>
        <w:t>unique id's</w:t>
      </w:r>
      <w:r>
        <w:rPr>
          <w:noProof/>
        </w:rPr>
        <w:t>.</w:t>
      </w:r>
    </w:p>
    <w:p w14:paraId="0E7CD46B" w14:textId="1FC90B06" w:rsidR="007D7DDA" w:rsidRPr="00067FE0" w:rsidRDefault="001401AF" w:rsidP="00BE2343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All </w:t>
      </w:r>
      <w:r w:rsidRPr="00067FE0">
        <w:rPr>
          <w:b/>
          <w:sz w:val="24"/>
        </w:rPr>
        <w:t>floating-point numbers</w:t>
      </w:r>
      <w:r w:rsidRPr="00067FE0">
        <w:rPr>
          <w:sz w:val="24"/>
        </w:rPr>
        <w:t xml:space="preserve"> will be in </w:t>
      </w:r>
      <w:r w:rsidRPr="00067FE0">
        <w:rPr>
          <w:b/>
          <w:sz w:val="24"/>
        </w:rPr>
        <w:t>range [</w:t>
      </w:r>
      <w:r w:rsidR="00BE2343">
        <w:rPr>
          <w:b/>
          <w:sz w:val="24"/>
        </w:rPr>
        <w:t>-1</w:t>
      </w:r>
      <w:r w:rsidR="004F4D38" w:rsidRPr="00067FE0">
        <w:rPr>
          <w:b/>
          <w:sz w:val="24"/>
        </w:rPr>
        <w:t>00.000</w:t>
      </w:r>
      <w:r w:rsidR="00BE2343">
        <w:rPr>
          <w:b/>
          <w:sz w:val="24"/>
        </w:rPr>
        <w:t>, 1</w:t>
      </w:r>
      <w:r w:rsidRPr="00067FE0">
        <w:rPr>
          <w:b/>
          <w:sz w:val="24"/>
        </w:rPr>
        <w:t>00.000]</w:t>
      </w:r>
      <w:r w:rsidRPr="00067FE0">
        <w:rPr>
          <w:sz w:val="24"/>
        </w:rPr>
        <w:t>.</w:t>
      </w:r>
    </w:p>
    <w:p w14:paraId="048C47BC" w14:textId="0B0F29E1" w:rsidR="000B7FC6" w:rsidRPr="00067FE0" w:rsidRDefault="00D628D4" w:rsidP="000B7FC6">
      <w:pPr>
        <w:pStyle w:val="ListParagraph"/>
        <w:numPr>
          <w:ilvl w:val="0"/>
          <w:numId w:val="11"/>
        </w:numPr>
        <w:rPr>
          <w:sz w:val="24"/>
        </w:rPr>
      </w:pPr>
      <w:r w:rsidRPr="00067FE0">
        <w:rPr>
          <w:sz w:val="24"/>
        </w:rPr>
        <w:t xml:space="preserve">There will be </w:t>
      </w:r>
      <w:r w:rsidR="00D25F24" w:rsidRPr="00067FE0">
        <w:rPr>
          <w:b/>
          <w:sz w:val="24"/>
        </w:rPr>
        <w:t xml:space="preserve">NO </w:t>
      </w:r>
      <w:r w:rsidRPr="00067FE0">
        <w:rPr>
          <w:b/>
          <w:sz w:val="24"/>
        </w:rPr>
        <w:t>invalid</w:t>
      </w:r>
      <w:r w:rsidRPr="00067FE0">
        <w:rPr>
          <w:sz w:val="24"/>
        </w:rPr>
        <w:t xml:space="preserve"> input data.</w:t>
      </w:r>
    </w:p>
    <w:p w14:paraId="57B0DF44" w14:textId="71D48F13" w:rsidR="00974B68" w:rsidRDefault="00974B68" w:rsidP="00EF0074">
      <w:pPr>
        <w:pStyle w:val="Heading3"/>
      </w:pPr>
      <w:r>
        <w:t>Examples</w:t>
      </w:r>
    </w:p>
    <w:tbl>
      <w:tblPr>
        <w:tblStyle w:val="TableGrid"/>
        <w:tblW w:w="10980" w:type="dxa"/>
        <w:tblInd w:w="-36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562"/>
        <w:gridCol w:w="5418"/>
      </w:tblGrid>
      <w:tr w:rsidR="00255900" w:rsidRPr="00603773" w14:paraId="29BCF08E" w14:textId="1D0A9C93" w:rsidTr="00095B2D">
        <w:tc>
          <w:tcPr>
            <w:tcW w:w="5562" w:type="dxa"/>
            <w:shd w:val="clear" w:color="auto" w:fill="D9D9D9" w:themeFill="background1" w:themeFillShade="D9"/>
          </w:tcPr>
          <w:p w14:paraId="1984CBEC" w14:textId="77777777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Input</w:t>
            </w:r>
          </w:p>
        </w:tc>
        <w:tc>
          <w:tcPr>
            <w:tcW w:w="5418" w:type="dxa"/>
            <w:shd w:val="clear" w:color="auto" w:fill="D9D9D9" w:themeFill="background1" w:themeFillShade="D9"/>
          </w:tcPr>
          <w:p w14:paraId="1900A507" w14:textId="5543FCF4" w:rsidR="00255900" w:rsidRPr="00603773" w:rsidRDefault="00255900" w:rsidP="00204F3D">
            <w:pPr>
              <w:spacing w:before="0" w:after="0"/>
              <w:jc w:val="center"/>
              <w:rPr>
                <w:b/>
              </w:rPr>
            </w:pPr>
            <w:r w:rsidRPr="00603773">
              <w:rPr>
                <w:b/>
              </w:rPr>
              <w:t>Output</w:t>
            </w:r>
          </w:p>
        </w:tc>
      </w:tr>
      <w:tr w:rsidR="00464086" w:rsidRPr="00FB2A88" w14:paraId="04638316" w14:textId="77777777" w:rsidTr="00095B2D">
        <w:tc>
          <w:tcPr>
            <w:tcW w:w="5562" w:type="dxa"/>
          </w:tcPr>
          <w:p w14:paraId="46B0E1BA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36EB2B" w14:textId="7777777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Pressure 40 100</w:t>
            </w:r>
          </w:p>
          <w:p w14:paraId="69374252" w14:textId="590F5D0B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3D715E6A" w14:textId="0AF5C0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07F83443" w14:textId="51DC12E7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CDFD6A" w14:textId="4BA9AD50" w:rsidR="00FB07CF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60</w:t>
            </w:r>
          </w:p>
          <w:p w14:paraId="1397C139" w14:textId="5CA61C5E" w:rsidR="00464086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1177A5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61297E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0259433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357482D4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400 ore today!</w:t>
            </w:r>
          </w:p>
          <w:p w14:paraId="51CBBD6F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Half!</w:t>
            </w:r>
          </w:p>
          <w:p w14:paraId="102F219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energy today!</w:t>
            </w:r>
          </w:p>
          <w:p w14:paraId="7B27942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200 ore today!</w:t>
            </w:r>
          </w:p>
          <w:p w14:paraId="386AE21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No entity found with id - 60</w:t>
            </w:r>
          </w:p>
          <w:p w14:paraId="7770BBC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3AE00A25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400</w:t>
            </w:r>
          </w:p>
          <w:p w14:paraId="3FDC6034" w14:textId="0244FE16" w:rsidR="00464086" w:rsidRPr="00464086" w:rsidRDefault="00FB07C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600</w:t>
            </w:r>
          </w:p>
        </w:tc>
      </w:tr>
      <w:tr w:rsidR="00464086" w:rsidRPr="00FB2A88" w14:paraId="59F1DE5C" w14:textId="77777777" w:rsidTr="00095B2D">
        <w:tc>
          <w:tcPr>
            <w:tcW w:w="5562" w:type="dxa"/>
          </w:tcPr>
          <w:p w14:paraId="6C89EA33" w14:textId="3BD326AA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lastRenderedPageBreak/>
              <w:t>Register Harvester Standart 20 100 100</w:t>
            </w:r>
          </w:p>
          <w:p w14:paraId="01EA8863" w14:textId="66BF50C4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</w:t>
            </w:r>
            <w:r w:rsidR="0095091B">
              <w:rPr>
                <w:rFonts w:ascii="Consolas" w:hAnsi="Consolas"/>
                <w:bCs/>
                <w:noProof/>
              </w:rPr>
              <w:t>Harvester</w:t>
            </w:r>
            <w:r>
              <w:rPr>
                <w:rFonts w:ascii="Consolas" w:hAnsi="Consolas"/>
                <w:bCs/>
                <w:noProof/>
              </w:rPr>
              <w:t xml:space="preserve"> Standart 40 100</w:t>
            </w:r>
            <w:r w:rsidR="0095091B">
              <w:rPr>
                <w:rFonts w:ascii="Consolas" w:hAnsi="Consolas"/>
                <w:bCs/>
                <w:noProof/>
              </w:rPr>
              <w:t xml:space="preserve"> 100</w:t>
            </w:r>
          </w:p>
          <w:p w14:paraId="16345AD3" w14:textId="79167A53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20</w:t>
            </w:r>
          </w:p>
          <w:p w14:paraId="1D7EFA22" w14:textId="19BA2BF0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B4EBEBA" w14:textId="6A52364F" w:rsidR="00213B9F" w:rsidRDefault="00213B9F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52F0C995" w14:textId="77777777" w:rsidR="00125459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4073B1F2" w14:textId="5659ED48" w:rsidR="00464086" w:rsidRDefault="00213B9F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</w:p>
        </w:tc>
        <w:tc>
          <w:tcPr>
            <w:tcW w:w="5418" w:type="dxa"/>
          </w:tcPr>
          <w:p w14:paraId="67865371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273C0EE9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Successfully registered StandartHarvester</w:t>
            </w:r>
          </w:p>
          <w:p w14:paraId="4614D9F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StandartHarvester</w:t>
            </w:r>
          </w:p>
          <w:p w14:paraId="28FA79A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Durability: 1000</w:t>
            </w:r>
          </w:p>
          <w:p w14:paraId="2C18BF00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4C642E9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3A5CAE5A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1099757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energy today!</w:t>
            </w:r>
          </w:p>
          <w:p w14:paraId="6A3BDD46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Produced 0 ore today!</w:t>
            </w:r>
          </w:p>
          <w:p w14:paraId="15A4A31E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System Shutdown</w:t>
            </w:r>
          </w:p>
          <w:p w14:paraId="681283D2" w14:textId="77777777" w:rsidR="00FB07CF" w:rsidRPr="00FB07CF" w:rsidRDefault="00FB07CF" w:rsidP="00FB07CF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Energy Produced: 0</w:t>
            </w:r>
          </w:p>
          <w:p w14:paraId="317E6B94" w14:textId="470F02FD" w:rsidR="00464086" w:rsidRPr="00464086" w:rsidRDefault="00FB07CF" w:rsidP="0095091B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FB07CF">
              <w:rPr>
                <w:rFonts w:ascii="Consolas" w:hAnsi="Consolas"/>
                <w:bCs/>
                <w:noProof/>
              </w:rPr>
              <w:t>Total Mined Plumbus Ore: 0</w:t>
            </w:r>
          </w:p>
        </w:tc>
      </w:tr>
      <w:tr w:rsidR="00255900" w:rsidRPr="00FB2A88" w14:paraId="3246B29D" w14:textId="03D44FEB" w:rsidTr="00095B2D">
        <w:tc>
          <w:tcPr>
            <w:tcW w:w="5562" w:type="dxa"/>
          </w:tcPr>
          <w:p w14:paraId="46A70963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Hammer 20 100 100</w:t>
            </w:r>
          </w:p>
          <w:p w14:paraId="111FEB8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Harvester Sonic 30 100 50</w:t>
            </w:r>
          </w:p>
          <w:p w14:paraId="109AE48C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Register Provider </w:t>
            </w:r>
            <w:bookmarkStart w:id="41" w:name="OLE_LINK6"/>
            <w:bookmarkStart w:id="42" w:name="OLE_LINK7"/>
            <w:r>
              <w:rPr>
                <w:rFonts w:ascii="Consolas" w:hAnsi="Consolas"/>
                <w:bCs/>
                <w:noProof/>
              </w:rPr>
              <w:t xml:space="preserve">Pressure 40 </w:t>
            </w:r>
            <w:bookmarkEnd w:id="41"/>
            <w:bookmarkEnd w:id="42"/>
            <w:r>
              <w:rPr>
                <w:rFonts w:ascii="Consolas" w:hAnsi="Consolas"/>
                <w:bCs/>
                <w:noProof/>
              </w:rPr>
              <w:t>100</w:t>
            </w:r>
          </w:p>
          <w:p w14:paraId="213E8E2D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Register Provider Solar 80 100</w:t>
            </w:r>
          </w:p>
          <w:p w14:paraId="77E11A7A" w14:textId="111B307B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  <w:bookmarkStart w:id="43" w:name="_GoBack"/>
            <w:bookmarkEnd w:id="43"/>
          </w:p>
          <w:p w14:paraId="11C1BB20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50347764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7D51D16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2996F9AE" w14:textId="52D1E876" w:rsidR="00C048D9" w:rsidRDefault="00C048D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3659058A" w14:textId="0E578F6B" w:rsidR="00D026D8" w:rsidRDefault="00C048D9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2563933" w14:textId="26E2F0A5" w:rsidR="00043731" w:rsidRDefault="00043731" w:rsidP="00213B9F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Repair 20</w:t>
            </w:r>
          </w:p>
          <w:p w14:paraId="593F91E8" w14:textId="77777777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76CD69B0" w14:textId="7630EFF2" w:rsidR="00C048D9" w:rsidRDefault="00C048D9" w:rsidP="00C048D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029D2BD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6B8DB8D0" w14:textId="76641C4C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FE70463" w14:textId="05427BAE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Full</w:t>
            </w:r>
          </w:p>
          <w:p w14:paraId="57707D81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4D9DFBF7" w14:textId="0AAAA5A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2E5F1562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3739C93" w14:textId="7CE2AC62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62D81E7D" w14:textId="77777777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Half</w:t>
            </w:r>
          </w:p>
          <w:p w14:paraId="2E8CE7B0" w14:textId="72EE5F6B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Mode Energy</w:t>
            </w:r>
          </w:p>
          <w:p w14:paraId="3DCF836B" w14:textId="46E066FD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Inspect 30</w:t>
            </w:r>
          </w:p>
          <w:p w14:paraId="65AA9C23" w14:textId="07C4BCAF" w:rsidR="00125459" w:rsidRDefault="00125459" w:rsidP="00125459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Day</w:t>
            </w:r>
          </w:p>
          <w:p w14:paraId="2DEFB287" w14:textId="14D42EC2" w:rsidR="00255900" w:rsidRPr="007D7DDA" w:rsidRDefault="00C048D9" w:rsidP="00C048D9">
            <w:pPr>
              <w:spacing w:before="0" w:after="0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  <w:noProof/>
              </w:rPr>
              <w:t>Shutdown</w:t>
            </w:r>
            <w:r w:rsidR="00385399">
              <w:rPr>
                <w:rFonts w:ascii="Consolas" w:hAnsi="Consolas"/>
                <w:bCs/>
              </w:rPr>
              <w:t xml:space="preserve"> </w:t>
            </w:r>
          </w:p>
        </w:tc>
        <w:tc>
          <w:tcPr>
            <w:tcW w:w="5418" w:type="dxa"/>
          </w:tcPr>
          <w:p w14:paraId="03321C8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HammerHarvester</w:t>
            </w:r>
          </w:p>
          <w:p w14:paraId="347CCEB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SonicHarvester</w:t>
            </w:r>
          </w:p>
          <w:p w14:paraId="331234D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PressureProvider</w:t>
            </w:r>
          </w:p>
          <w:p w14:paraId="5C830DF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Successfully registered SolarProvider</w:t>
            </w:r>
          </w:p>
          <w:p w14:paraId="2ABB134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5E013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050D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98A593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6B8D0B6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1CFBAE1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500 ore today!</w:t>
            </w:r>
          </w:p>
          <w:p w14:paraId="7E524E0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3688E3D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3C99CC6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SonicHarvester</w:t>
            </w:r>
          </w:p>
          <w:p w14:paraId="73428931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Durability: 500</w:t>
            </w:r>
          </w:p>
          <w:p w14:paraId="5A96027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Providers are repaired by 20</w:t>
            </w:r>
          </w:p>
          <w:p w14:paraId="47E9EEE4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747E823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345716BB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0C0FE32C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250 ore today!</w:t>
            </w:r>
          </w:p>
          <w:p w14:paraId="588ABD4A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5D8CA37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7767CF1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Full!</w:t>
            </w:r>
          </w:p>
          <w:p w14:paraId="647F99E9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E407EA7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B477B92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605C8500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58673F9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Half!</w:t>
            </w:r>
          </w:p>
          <w:p w14:paraId="0BFF87F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Mode changed to Energy!</w:t>
            </w:r>
          </w:p>
          <w:p w14:paraId="650F7E65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No entity found with id - 30</w:t>
            </w:r>
          </w:p>
          <w:p w14:paraId="1E70D1F8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300 energy today!</w:t>
            </w:r>
          </w:p>
          <w:p w14:paraId="6933D26F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Produced 0 ore today!</w:t>
            </w:r>
          </w:p>
          <w:p w14:paraId="041CE723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System Shutdown</w:t>
            </w:r>
          </w:p>
          <w:p w14:paraId="63DBD206" w14:textId="77777777" w:rsidR="00E31F1C" w:rsidRPr="00E31F1C" w:rsidRDefault="00E31F1C" w:rsidP="00E31F1C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Energy Produced: 1800</w:t>
            </w:r>
          </w:p>
          <w:p w14:paraId="3300DA68" w14:textId="68B19450" w:rsidR="00552328" w:rsidRPr="007D7DDA" w:rsidRDefault="00E31F1C" w:rsidP="00464086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E31F1C">
              <w:rPr>
                <w:rFonts w:ascii="Consolas" w:hAnsi="Consolas"/>
                <w:bCs/>
                <w:noProof/>
              </w:rPr>
              <w:t>Total Mined Plumbus Ore: 2000</w:t>
            </w:r>
          </w:p>
        </w:tc>
      </w:tr>
    </w:tbl>
    <w:p w14:paraId="326D5A0A" w14:textId="77777777" w:rsidR="00D47C43" w:rsidRPr="008153BB" w:rsidRDefault="00D47C43" w:rsidP="007B6D51"/>
    <w:sectPr w:rsidR="00D47C43" w:rsidRPr="008153BB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3283A4" w14:textId="77777777" w:rsidR="00971057" w:rsidRDefault="00971057" w:rsidP="008068A2">
      <w:pPr>
        <w:spacing w:after="0" w:line="240" w:lineRule="auto"/>
      </w:pPr>
      <w:r>
        <w:separator/>
      </w:r>
    </w:p>
  </w:endnote>
  <w:endnote w:type="continuationSeparator" w:id="0">
    <w:p w14:paraId="3F4CF337" w14:textId="77777777" w:rsidR="00971057" w:rsidRDefault="0097105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A1E5270" w14:textId="77777777" w:rsidR="00762EC7" w:rsidRPr="00AC77AD" w:rsidRDefault="00762EC7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762EC7" w:rsidRDefault="00762EC7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9D5BA9" w:rsidRDefault="009D5BA9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D683CAA" w:rsidR="00762EC7" w:rsidRPr="008C2B83" w:rsidRDefault="00762EC7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E2B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ins w:id="44" w:author="Nasko" w:date="2018-12-15T17:04:00Z">
                            <w:r w:rsidR="00CE2B0A">
                              <w:rPr>
                                <w:noProof/>
                                <w:sz w:val="18"/>
                                <w:szCs w:val="18"/>
                              </w:rPr>
                              <w:t>6</w:t>
                            </w:r>
                          </w:ins>
                          <w:del w:id="45" w:author="Nasko" w:date="2018-12-15T11:17:00Z">
                            <w:r w:rsidR="00B162A3" w:rsidDel="007C575B">
                              <w:rPr>
                                <w:noProof/>
                                <w:sz w:val="18"/>
                                <w:szCs w:val="18"/>
                              </w:rPr>
                              <w:delText>6</w:delText>
                            </w:r>
                          </w:del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D683CAA" w:rsidR="00762EC7" w:rsidRPr="008C2B83" w:rsidRDefault="00762EC7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CE2B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ins w:id="46" w:author="Nasko" w:date="2018-12-15T17:04:00Z">
                      <w:r w:rsidR="00CE2B0A">
                        <w:rPr>
                          <w:noProof/>
                          <w:sz w:val="18"/>
                          <w:szCs w:val="18"/>
                        </w:rPr>
                        <w:t>6</w:t>
                      </w:r>
                    </w:ins>
                    <w:del w:id="47" w:author="Nasko" w:date="2018-12-15T11:17:00Z">
                      <w:r w:rsidR="00B162A3" w:rsidDel="007C575B">
                        <w:rPr>
                          <w:noProof/>
                          <w:sz w:val="18"/>
                          <w:szCs w:val="18"/>
                        </w:rPr>
                        <w:delText>6</w:delText>
                      </w:r>
                    </w:del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762EC7" w:rsidRDefault="00762EC7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9D5BA9" w:rsidRDefault="009D5BA9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762EC7" w:rsidRDefault="00762EC7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762EC7" w:rsidRDefault="00762EC7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cx1="http://schemas.microsoft.com/office/drawing/2015/9/8/chartex" xmlns:cx="http://schemas.microsoft.com/office/drawing/2014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9D5BA9" w:rsidRDefault="009D5BA9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9D5BA9" w:rsidRDefault="009D5BA9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423453" w14:textId="77777777" w:rsidR="00971057" w:rsidRDefault="00971057" w:rsidP="008068A2">
      <w:pPr>
        <w:spacing w:after="0" w:line="240" w:lineRule="auto"/>
      </w:pPr>
      <w:r>
        <w:separator/>
      </w:r>
    </w:p>
  </w:footnote>
  <w:footnote w:type="continuationSeparator" w:id="0">
    <w:p w14:paraId="4F968CFB" w14:textId="77777777" w:rsidR="00971057" w:rsidRDefault="0097105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762EC7" w:rsidRDefault="00762EC7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1152B19"/>
    <w:multiLevelType w:val="hybridMultilevel"/>
    <w:tmpl w:val="292E2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706282"/>
    <w:multiLevelType w:val="hybridMultilevel"/>
    <w:tmpl w:val="C73CEEE6"/>
    <w:lvl w:ilvl="0" w:tplc="734A44C6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8A57CE"/>
    <w:multiLevelType w:val="hybridMultilevel"/>
    <w:tmpl w:val="9F6C9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E36BAF"/>
    <w:multiLevelType w:val="hybridMultilevel"/>
    <w:tmpl w:val="B528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C8A48FD"/>
    <w:multiLevelType w:val="hybridMultilevel"/>
    <w:tmpl w:val="BA6E9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173934"/>
    <w:multiLevelType w:val="hybridMultilevel"/>
    <w:tmpl w:val="5AE6C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1D80086"/>
    <w:multiLevelType w:val="hybridMultilevel"/>
    <w:tmpl w:val="E902A3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7" w15:restartNumberingAfterBreak="0">
    <w:nsid w:val="657800BB"/>
    <w:multiLevelType w:val="hybridMultilevel"/>
    <w:tmpl w:val="E4FE9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2D5701"/>
    <w:multiLevelType w:val="hybridMultilevel"/>
    <w:tmpl w:val="18028AB0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20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8"/>
  </w:num>
  <w:num w:numId="3">
    <w:abstractNumId w:val="3"/>
  </w:num>
  <w:num w:numId="4">
    <w:abstractNumId w:val="16"/>
  </w:num>
  <w:num w:numId="5">
    <w:abstractNumId w:val="12"/>
  </w:num>
  <w:num w:numId="6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0"/>
  </w:num>
  <w:num w:numId="10">
    <w:abstractNumId w:val="15"/>
  </w:num>
  <w:num w:numId="11">
    <w:abstractNumId w:val="6"/>
  </w:num>
  <w:num w:numId="12">
    <w:abstractNumId w:val="18"/>
  </w:num>
  <w:num w:numId="13">
    <w:abstractNumId w:val="13"/>
  </w:num>
  <w:num w:numId="14">
    <w:abstractNumId w:val="5"/>
  </w:num>
  <w:num w:numId="15">
    <w:abstractNumId w:val="17"/>
  </w:num>
  <w:num w:numId="16">
    <w:abstractNumId w:val="1"/>
  </w:num>
  <w:num w:numId="17">
    <w:abstractNumId w:val="9"/>
  </w:num>
  <w:num w:numId="18">
    <w:abstractNumId w:val="14"/>
  </w:num>
  <w:num w:numId="19">
    <w:abstractNumId w:val="10"/>
  </w:num>
  <w:num w:numId="20">
    <w:abstractNumId w:val="4"/>
  </w:num>
  <w:num w:numId="21">
    <w:abstractNumId w:val="11"/>
  </w:num>
  <w:num w:numId="22">
    <w:abstractNumId w:val="19"/>
  </w:num>
  <w:numIdMacAtCleanup w:val="9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Ventsislav Ivanov">
    <w15:presenceInfo w15:providerId="Windows Live" w15:userId="5754ec8a71dc76ed"/>
  </w15:person>
  <w15:person w15:author="Nasko">
    <w15:presenceInfo w15:providerId="None" w15:userId="Nask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GB" w:vendorID="64" w:dllVersion="6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trackRevisions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02E"/>
    <w:rsid w:val="000006BB"/>
    <w:rsid w:val="00001237"/>
    <w:rsid w:val="00002C1C"/>
    <w:rsid w:val="000033D1"/>
    <w:rsid w:val="00003658"/>
    <w:rsid w:val="00003A8A"/>
    <w:rsid w:val="000044E8"/>
    <w:rsid w:val="00006718"/>
    <w:rsid w:val="00007044"/>
    <w:rsid w:val="00007171"/>
    <w:rsid w:val="000105A3"/>
    <w:rsid w:val="0001413B"/>
    <w:rsid w:val="00023DC6"/>
    <w:rsid w:val="00025B85"/>
    <w:rsid w:val="00025F04"/>
    <w:rsid w:val="00036A60"/>
    <w:rsid w:val="00037F87"/>
    <w:rsid w:val="00041B3F"/>
    <w:rsid w:val="000426CF"/>
    <w:rsid w:val="00043731"/>
    <w:rsid w:val="00045C16"/>
    <w:rsid w:val="00053A1B"/>
    <w:rsid w:val="00064D15"/>
    <w:rsid w:val="000655CF"/>
    <w:rsid w:val="00066AA9"/>
    <w:rsid w:val="00067FE0"/>
    <w:rsid w:val="00070E54"/>
    <w:rsid w:val="00080328"/>
    <w:rsid w:val="00080D45"/>
    <w:rsid w:val="00083AA3"/>
    <w:rsid w:val="00084450"/>
    <w:rsid w:val="00085FC5"/>
    <w:rsid w:val="000866A0"/>
    <w:rsid w:val="00086727"/>
    <w:rsid w:val="00086FE5"/>
    <w:rsid w:val="00092FB3"/>
    <w:rsid w:val="00095B2D"/>
    <w:rsid w:val="00096F28"/>
    <w:rsid w:val="00097D59"/>
    <w:rsid w:val="000A0CD8"/>
    <w:rsid w:val="000A1810"/>
    <w:rsid w:val="000A3128"/>
    <w:rsid w:val="000A32FB"/>
    <w:rsid w:val="000A3E78"/>
    <w:rsid w:val="000A5BE9"/>
    <w:rsid w:val="000A655F"/>
    <w:rsid w:val="000A6794"/>
    <w:rsid w:val="000B0ABD"/>
    <w:rsid w:val="000B1FBF"/>
    <w:rsid w:val="000B39E6"/>
    <w:rsid w:val="000B56F0"/>
    <w:rsid w:val="000B6887"/>
    <w:rsid w:val="000B7FC6"/>
    <w:rsid w:val="000C7848"/>
    <w:rsid w:val="000D0508"/>
    <w:rsid w:val="000D1AFB"/>
    <w:rsid w:val="000D413B"/>
    <w:rsid w:val="000D4D1B"/>
    <w:rsid w:val="000D6B31"/>
    <w:rsid w:val="000E2042"/>
    <w:rsid w:val="000E3EC3"/>
    <w:rsid w:val="000F053A"/>
    <w:rsid w:val="000F5C7B"/>
    <w:rsid w:val="000F6C3E"/>
    <w:rsid w:val="001018BB"/>
    <w:rsid w:val="00103440"/>
    <w:rsid w:val="00103906"/>
    <w:rsid w:val="00105C1E"/>
    <w:rsid w:val="001102FD"/>
    <w:rsid w:val="00125459"/>
    <w:rsid w:val="001259ED"/>
    <w:rsid w:val="00126139"/>
    <w:rsid w:val="001275B9"/>
    <w:rsid w:val="001300B5"/>
    <w:rsid w:val="00130C64"/>
    <w:rsid w:val="00131A07"/>
    <w:rsid w:val="001353C7"/>
    <w:rsid w:val="001401AF"/>
    <w:rsid w:val="00140814"/>
    <w:rsid w:val="00142C75"/>
    <w:rsid w:val="00143B06"/>
    <w:rsid w:val="00143D81"/>
    <w:rsid w:val="001442EF"/>
    <w:rsid w:val="00147914"/>
    <w:rsid w:val="00150953"/>
    <w:rsid w:val="00151992"/>
    <w:rsid w:val="00153039"/>
    <w:rsid w:val="00154083"/>
    <w:rsid w:val="001619DF"/>
    <w:rsid w:val="00164CDC"/>
    <w:rsid w:val="001651D4"/>
    <w:rsid w:val="00165238"/>
    <w:rsid w:val="00166089"/>
    <w:rsid w:val="0016640B"/>
    <w:rsid w:val="00167CF1"/>
    <w:rsid w:val="00171021"/>
    <w:rsid w:val="00183120"/>
    <w:rsid w:val="001837BD"/>
    <w:rsid w:val="00183A2C"/>
    <w:rsid w:val="00185225"/>
    <w:rsid w:val="001879C7"/>
    <w:rsid w:val="0019103B"/>
    <w:rsid w:val="00195DAD"/>
    <w:rsid w:val="001972C3"/>
    <w:rsid w:val="001A1783"/>
    <w:rsid w:val="001A231F"/>
    <w:rsid w:val="001A2750"/>
    <w:rsid w:val="001A3AB2"/>
    <w:rsid w:val="001A5515"/>
    <w:rsid w:val="001A5B4C"/>
    <w:rsid w:val="001A6392"/>
    <w:rsid w:val="001A6540"/>
    <w:rsid w:val="001A6728"/>
    <w:rsid w:val="001A6906"/>
    <w:rsid w:val="001B0975"/>
    <w:rsid w:val="001B7060"/>
    <w:rsid w:val="001C10A4"/>
    <w:rsid w:val="001C1FCD"/>
    <w:rsid w:val="001C26CA"/>
    <w:rsid w:val="001C61CD"/>
    <w:rsid w:val="001C7D05"/>
    <w:rsid w:val="001D2464"/>
    <w:rsid w:val="001D417E"/>
    <w:rsid w:val="001D5DE2"/>
    <w:rsid w:val="001D744F"/>
    <w:rsid w:val="001E1161"/>
    <w:rsid w:val="001E1C94"/>
    <w:rsid w:val="001E3FEF"/>
    <w:rsid w:val="001E7DDB"/>
    <w:rsid w:val="001F31A6"/>
    <w:rsid w:val="001F4438"/>
    <w:rsid w:val="001F737B"/>
    <w:rsid w:val="0020061F"/>
    <w:rsid w:val="002017AA"/>
    <w:rsid w:val="00202030"/>
    <w:rsid w:val="00202683"/>
    <w:rsid w:val="00204F3D"/>
    <w:rsid w:val="002110F3"/>
    <w:rsid w:val="00212A0D"/>
    <w:rsid w:val="00212FE2"/>
    <w:rsid w:val="0021373F"/>
    <w:rsid w:val="00213B9F"/>
    <w:rsid w:val="00215FCE"/>
    <w:rsid w:val="00217FF3"/>
    <w:rsid w:val="002218FA"/>
    <w:rsid w:val="00221E50"/>
    <w:rsid w:val="002254FD"/>
    <w:rsid w:val="00225701"/>
    <w:rsid w:val="00226CAA"/>
    <w:rsid w:val="002308A8"/>
    <w:rsid w:val="00230C98"/>
    <w:rsid w:val="0023165A"/>
    <w:rsid w:val="002326A7"/>
    <w:rsid w:val="00237A20"/>
    <w:rsid w:val="00243518"/>
    <w:rsid w:val="00244191"/>
    <w:rsid w:val="00246EEF"/>
    <w:rsid w:val="0024788A"/>
    <w:rsid w:val="00251456"/>
    <w:rsid w:val="00251DDB"/>
    <w:rsid w:val="0025421E"/>
    <w:rsid w:val="0025490C"/>
    <w:rsid w:val="00255900"/>
    <w:rsid w:val="00256B44"/>
    <w:rsid w:val="002572BA"/>
    <w:rsid w:val="00260524"/>
    <w:rsid w:val="00260ADF"/>
    <w:rsid w:val="002620D1"/>
    <w:rsid w:val="00264287"/>
    <w:rsid w:val="0026589D"/>
    <w:rsid w:val="002664E1"/>
    <w:rsid w:val="0026720E"/>
    <w:rsid w:val="002674C4"/>
    <w:rsid w:val="00273A92"/>
    <w:rsid w:val="00275409"/>
    <w:rsid w:val="002819B5"/>
    <w:rsid w:val="00282400"/>
    <w:rsid w:val="002874C7"/>
    <w:rsid w:val="002A2D2D"/>
    <w:rsid w:val="002A5DA8"/>
    <w:rsid w:val="002A660D"/>
    <w:rsid w:val="002B043E"/>
    <w:rsid w:val="002B322C"/>
    <w:rsid w:val="002B3FB2"/>
    <w:rsid w:val="002B647E"/>
    <w:rsid w:val="002C23F5"/>
    <w:rsid w:val="002C5BD9"/>
    <w:rsid w:val="002C71C6"/>
    <w:rsid w:val="002D3C9E"/>
    <w:rsid w:val="002D4A56"/>
    <w:rsid w:val="002D74E4"/>
    <w:rsid w:val="002E02D9"/>
    <w:rsid w:val="002E0F0A"/>
    <w:rsid w:val="002E2FCB"/>
    <w:rsid w:val="002E31A4"/>
    <w:rsid w:val="002E3B18"/>
    <w:rsid w:val="002E41AF"/>
    <w:rsid w:val="002E449C"/>
    <w:rsid w:val="002E4FD6"/>
    <w:rsid w:val="002E61F0"/>
    <w:rsid w:val="002F1DB9"/>
    <w:rsid w:val="002F5C14"/>
    <w:rsid w:val="00300A25"/>
    <w:rsid w:val="003028AE"/>
    <w:rsid w:val="00304284"/>
    <w:rsid w:val="00304484"/>
    <w:rsid w:val="00304DDC"/>
    <w:rsid w:val="00305122"/>
    <w:rsid w:val="00306490"/>
    <w:rsid w:val="00307350"/>
    <w:rsid w:val="003102EB"/>
    <w:rsid w:val="00312A8B"/>
    <w:rsid w:val="00313EB1"/>
    <w:rsid w:val="00317448"/>
    <w:rsid w:val="003209E4"/>
    <w:rsid w:val="00320D28"/>
    <w:rsid w:val="0032148E"/>
    <w:rsid w:val="003230CF"/>
    <w:rsid w:val="00330F5B"/>
    <w:rsid w:val="0033212E"/>
    <w:rsid w:val="0033490F"/>
    <w:rsid w:val="00337E9B"/>
    <w:rsid w:val="00342254"/>
    <w:rsid w:val="00345513"/>
    <w:rsid w:val="003522E2"/>
    <w:rsid w:val="003523C6"/>
    <w:rsid w:val="00355386"/>
    <w:rsid w:val="00362030"/>
    <w:rsid w:val="0036232B"/>
    <w:rsid w:val="003700EC"/>
    <w:rsid w:val="00370550"/>
    <w:rsid w:val="003730EF"/>
    <w:rsid w:val="003735EF"/>
    <w:rsid w:val="003753C1"/>
    <w:rsid w:val="00376643"/>
    <w:rsid w:val="003809B1"/>
    <w:rsid w:val="00380A57"/>
    <w:rsid w:val="003817EF"/>
    <w:rsid w:val="003818EE"/>
    <w:rsid w:val="00382A45"/>
    <w:rsid w:val="00385399"/>
    <w:rsid w:val="003956E3"/>
    <w:rsid w:val="003A1601"/>
    <w:rsid w:val="003A1CB5"/>
    <w:rsid w:val="003A4B94"/>
    <w:rsid w:val="003A5602"/>
    <w:rsid w:val="003A5C19"/>
    <w:rsid w:val="003A70BD"/>
    <w:rsid w:val="003B0278"/>
    <w:rsid w:val="003B1846"/>
    <w:rsid w:val="003B6A53"/>
    <w:rsid w:val="003C4AA7"/>
    <w:rsid w:val="003C6298"/>
    <w:rsid w:val="003C7E7E"/>
    <w:rsid w:val="003D110C"/>
    <w:rsid w:val="003D2EF4"/>
    <w:rsid w:val="003D347D"/>
    <w:rsid w:val="003D4A3C"/>
    <w:rsid w:val="003E0734"/>
    <w:rsid w:val="003E0E90"/>
    <w:rsid w:val="003E1013"/>
    <w:rsid w:val="003E167F"/>
    <w:rsid w:val="003E17C9"/>
    <w:rsid w:val="003E2A3C"/>
    <w:rsid w:val="003E2F33"/>
    <w:rsid w:val="003E4B75"/>
    <w:rsid w:val="003E5AE8"/>
    <w:rsid w:val="003E6BFB"/>
    <w:rsid w:val="003F0F44"/>
    <w:rsid w:val="003F1864"/>
    <w:rsid w:val="003F217A"/>
    <w:rsid w:val="003F2303"/>
    <w:rsid w:val="003F2964"/>
    <w:rsid w:val="003F59BF"/>
    <w:rsid w:val="003F5FA0"/>
    <w:rsid w:val="004027C3"/>
    <w:rsid w:val="00402D5E"/>
    <w:rsid w:val="00404563"/>
    <w:rsid w:val="00404E0F"/>
    <w:rsid w:val="00405FBD"/>
    <w:rsid w:val="0041081C"/>
    <w:rsid w:val="00411FCC"/>
    <w:rsid w:val="00417178"/>
    <w:rsid w:val="00420309"/>
    <w:rsid w:val="0042197E"/>
    <w:rsid w:val="00421D7E"/>
    <w:rsid w:val="004311CA"/>
    <w:rsid w:val="00431B71"/>
    <w:rsid w:val="00432B09"/>
    <w:rsid w:val="00437EB9"/>
    <w:rsid w:val="004404D1"/>
    <w:rsid w:val="00443489"/>
    <w:rsid w:val="00443C8A"/>
    <w:rsid w:val="004457C8"/>
    <w:rsid w:val="00450CFB"/>
    <w:rsid w:val="004531C9"/>
    <w:rsid w:val="00454678"/>
    <w:rsid w:val="00454BB4"/>
    <w:rsid w:val="00457B99"/>
    <w:rsid w:val="00462B3D"/>
    <w:rsid w:val="00464086"/>
    <w:rsid w:val="004701DA"/>
    <w:rsid w:val="00470714"/>
    <w:rsid w:val="004716A0"/>
    <w:rsid w:val="0047331A"/>
    <w:rsid w:val="00473D69"/>
    <w:rsid w:val="0047640B"/>
    <w:rsid w:val="0047644B"/>
    <w:rsid w:val="00476D4B"/>
    <w:rsid w:val="00477935"/>
    <w:rsid w:val="00481255"/>
    <w:rsid w:val="004834BD"/>
    <w:rsid w:val="0048481D"/>
    <w:rsid w:val="004905B5"/>
    <w:rsid w:val="00491748"/>
    <w:rsid w:val="00491AFB"/>
    <w:rsid w:val="00497282"/>
    <w:rsid w:val="004A036A"/>
    <w:rsid w:val="004A0B27"/>
    <w:rsid w:val="004A22FC"/>
    <w:rsid w:val="004A273A"/>
    <w:rsid w:val="004A5873"/>
    <w:rsid w:val="004A7E77"/>
    <w:rsid w:val="004B2288"/>
    <w:rsid w:val="004B2F53"/>
    <w:rsid w:val="004B3114"/>
    <w:rsid w:val="004B4730"/>
    <w:rsid w:val="004B52B9"/>
    <w:rsid w:val="004C0A80"/>
    <w:rsid w:val="004C0B73"/>
    <w:rsid w:val="004C0DA9"/>
    <w:rsid w:val="004C111A"/>
    <w:rsid w:val="004C604F"/>
    <w:rsid w:val="004D03E1"/>
    <w:rsid w:val="004D1925"/>
    <w:rsid w:val="004D29A9"/>
    <w:rsid w:val="004D4A9C"/>
    <w:rsid w:val="004D50AD"/>
    <w:rsid w:val="004E0C42"/>
    <w:rsid w:val="004E0D4F"/>
    <w:rsid w:val="004E2294"/>
    <w:rsid w:val="004E375F"/>
    <w:rsid w:val="004E487C"/>
    <w:rsid w:val="004E73A3"/>
    <w:rsid w:val="004F2ED8"/>
    <w:rsid w:val="004F4D29"/>
    <w:rsid w:val="004F4D38"/>
    <w:rsid w:val="0050017E"/>
    <w:rsid w:val="00500389"/>
    <w:rsid w:val="00501164"/>
    <w:rsid w:val="0050154B"/>
    <w:rsid w:val="005027F6"/>
    <w:rsid w:val="00503820"/>
    <w:rsid w:val="00505153"/>
    <w:rsid w:val="005054C7"/>
    <w:rsid w:val="00506F61"/>
    <w:rsid w:val="00507F81"/>
    <w:rsid w:val="0051713F"/>
    <w:rsid w:val="005172E9"/>
    <w:rsid w:val="00517B12"/>
    <w:rsid w:val="00520A65"/>
    <w:rsid w:val="00524789"/>
    <w:rsid w:val="00530E06"/>
    <w:rsid w:val="00530F9D"/>
    <w:rsid w:val="00534932"/>
    <w:rsid w:val="00535B13"/>
    <w:rsid w:val="00536F43"/>
    <w:rsid w:val="0053760C"/>
    <w:rsid w:val="00541D14"/>
    <w:rsid w:val="00542160"/>
    <w:rsid w:val="005439C9"/>
    <w:rsid w:val="00543EF3"/>
    <w:rsid w:val="005455CF"/>
    <w:rsid w:val="005503B2"/>
    <w:rsid w:val="00552328"/>
    <w:rsid w:val="0055351A"/>
    <w:rsid w:val="00553CCB"/>
    <w:rsid w:val="00554C29"/>
    <w:rsid w:val="00556029"/>
    <w:rsid w:val="005561F8"/>
    <w:rsid w:val="005609BE"/>
    <w:rsid w:val="00562295"/>
    <w:rsid w:val="00563760"/>
    <w:rsid w:val="00563DC7"/>
    <w:rsid w:val="00564029"/>
    <w:rsid w:val="00564D7B"/>
    <w:rsid w:val="0056527D"/>
    <w:rsid w:val="00565910"/>
    <w:rsid w:val="005674A6"/>
    <w:rsid w:val="0056786B"/>
    <w:rsid w:val="0057138C"/>
    <w:rsid w:val="00575906"/>
    <w:rsid w:val="0057630F"/>
    <w:rsid w:val="005768B6"/>
    <w:rsid w:val="005803E5"/>
    <w:rsid w:val="00580701"/>
    <w:rsid w:val="005838C6"/>
    <w:rsid w:val="00583D3C"/>
    <w:rsid w:val="00584EDB"/>
    <w:rsid w:val="0058723E"/>
    <w:rsid w:val="00591615"/>
    <w:rsid w:val="005935E7"/>
    <w:rsid w:val="00593C19"/>
    <w:rsid w:val="00594821"/>
    <w:rsid w:val="00595E17"/>
    <w:rsid w:val="00596357"/>
    <w:rsid w:val="0059785F"/>
    <w:rsid w:val="005A250D"/>
    <w:rsid w:val="005A5359"/>
    <w:rsid w:val="005B0164"/>
    <w:rsid w:val="005B2BB3"/>
    <w:rsid w:val="005B328C"/>
    <w:rsid w:val="005B338B"/>
    <w:rsid w:val="005C131C"/>
    <w:rsid w:val="005C6A24"/>
    <w:rsid w:val="005C7D85"/>
    <w:rsid w:val="005D0C2F"/>
    <w:rsid w:val="005E04CE"/>
    <w:rsid w:val="005E2048"/>
    <w:rsid w:val="005E46A6"/>
    <w:rsid w:val="005E6CC9"/>
    <w:rsid w:val="005E7301"/>
    <w:rsid w:val="005F0066"/>
    <w:rsid w:val="005F4D53"/>
    <w:rsid w:val="005F4D84"/>
    <w:rsid w:val="005F5D0B"/>
    <w:rsid w:val="00600083"/>
    <w:rsid w:val="006002D1"/>
    <w:rsid w:val="00600E4A"/>
    <w:rsid w:val="006037FE"/>
    <w:rsid w:val="00604363"/>
    <w:rsid w:val="00606D1A"/>
    <w:rsid w:val="00610126"/>
    <w:rsid w:val="00612A58"/>
    <w:rsid w:val="0061782A"/>
    <w:rsid w:val="00624212"/>
    <w:rsid w:val="006242A9"/>
    <w:rsid w:val="00624DCF"/>
    <w:rsid w:val="0063137A"/>
    <w:rsid w:val="0063342B"/>
    <w:rsid w:val="00634F34"/>
    <w:rsid w:val="00635B12"/>
    <w:rsid w:val="00644D27"/>
    <w:rsid w:val="006456E8"/>
    <w:rsid w:val="00655887"/>
    <w:rsid w:val="00657902"/>
    <w:rsid w:val="006579B5"/>
    <w:rsid w:val="006640AE"/>
    <w:rsid w:val="00670041"/>
    <w:rsid w:val="006704EC"/>
    <w:rsid w:val="00671FE2"/>
    <w:rsid w:val="00682AFA"/>
    <w:rsid w:val="00682DF5"/>
    <w:rsid w:val="0068438C"/>
    <w:rsid w:val="006854EC"/>
    <w:rsid w:val="00685FAB"/>
    <w:rsid w:val="00687D51"/>
    <w:rsid w:val="006925EB"/>
    <w:rsid w:val="00692CEA"/>
    <w:rsid w:val="00692E95"/>
    <w:rsid w:val="00694749"/>
    <w:rsid w:val="006948EF"/>
    <w:rsid w:val="00695634"/>
    <w:rsid w:val="006A2488"/>
    <w:rsid w:val="006A2903"/>
    <w:rsid w:val="006A410F"/>
    <w:rsid w:val="006A4653"/>
    <w:rsid w:val="006A4A2C"/>
    <w:rsid w:val="006B27D3"/>
    <w:rsid w:val="006B40E9"/>
    <w:rsid w:val="006B4E86"/>
    <w:rsid w:val="006B51D6"/>
    <w:rsid w:val="006B5516"/>
    <w:rsid w:val="006C01E4"/>
    <w:rsid w:val="006C054A"/>
    <w:rsid w:val="006C09A8"/>
    <w:rsid w:val="006C0A22"/>
    <w:rsid w:val="006C5D22"/>
    <w:rsid w:val="006C7D80"/>
    <w:rsid w:val="006D16CD"/>
    <w:rsid w:val="006D239A"/>
    <w:rsid w:val="006D276F"/>
    <w:rsid w:val="006D27EB"/>
    <w:rsid w:val="006D3038"/>
    <w:rsid w:val="006E0225"/>
    <w:rsid w:val="006E2245"/>
    <w:rsid w:val="006E44AA"/>
    <w:rsid w:val="006E52CE"/>
    <w:rsid w:val="006E55B4"/>
    <w:rsid w:val="006E7E50"/>
    <w:rsid w:val="006F4449"/>
    <w:rsid w:val="006F5AF6"/>
    <w:rsid w:val="006F6218"/>
    <w:rsid w:val="006F63CB"/>
    <w:rsid w:val="006F6B0D"/>
    <w:rsid w:val="0070087E"/>
    <w:rsid w:val="0070324D"/>
    <w:rsid w:val="00704432"/>
    <w:rsid w:val="00704DF3"/>
    <w:rsid w:val="007051DF"/>
    <w:rsid w:val="00705370"/>
    <w:rsid w:val="00707180"/>
    <w:rsid w:val="00710D26"/>
    <w:rsid w:val="00711E6E"/>
    <w:rsid w:val="00712A68"/>
    <w:rsid w:val="00717258"/>
    <w:rsid w:val="0071788A"/>
    <w:rsid w:val="00717B0C"/>
    <w:rsid w:val="00724C1B"/>
    <w:rsid w:val="00724DA4"/>
    <w:rsid w:val="00726FE7"/>
    <w:rsid w:val="0073679D"/>
    <w:rsid w:val="00737121"/>
    <w:rsid w:val="00742ED4"/>
    <w:rsid w:val="00743A23"/>
    <w:rsid w:val="00751E82"/>
    <w:rsid w:val="00754809"/>
    <w:rsid w:val="00757B0C"/>
    <w:rsid w:val="007619C3"/>
    <w:rsid w:val="00762EC7"/>
    <w:rsid w:val="00763912"/>
    <w:rsid w:val="00767F0F"/>
    <w:rsid w:val="00770537"/>
    <w:rsid w:val="00770D0B"/>
    <w:rsid w:val="00774E44"/>
    <w:rsid w:val="00775155"/>
    <w:rsid w:val="007757D3"/>
    <w:rsid w:val="00776BAD"/>
    <w:rsid w:val="0078017D"/>
    <w:rsid w:val="00782DDF"/>
    <w:rsid w:val="007841F1"/>
    <w:rsid w:val="00785258"/>
    <w:rsid w:val="007855B8"/>
    <w:rsid w:val="00787EE1"/>
    <w:rsid w:val="00787F06"/>
    <w:rsid w:val="0079037A"/>
    <w:rsid w:val="00790CA6"/>
    <w:rsid w:val="00791F02"/>
    <w:rsid w:val="0079324A"/>
    <w:rsid w:val="00794EEE"/>
    <w:rsid w:val="007A0304"/>
    <w:rsid w:val="007A04EA"/>
    <w:rsid w:val="007A1353"/>
    <w:rsid w:val="007A13EA"/>
    <w:rsid w:val="007A3A55"/>
    <w:rsid w:val="007A635E"/>
    <w:rsid w:val="007A7017"/>
    <w:rsid w:val="007B31A6"/>
    <w:rsid w:val="007B65E0"/>
    <w:rsid w:val="007B6D36"/>
    <w:rsid w:val="007B6D51"/>
    <w:rsid w:val="007C032B"/>
    <w:rsid w:val="007C2C37"/>
    <w:rsid w:val="007C34E0"/>
    <w:rsid w:val="007C3E81"/>
    <w:rsid w:val="007C42AC"/>
    <w:rsid w:val="007C4D80"/>
    <w:rsid w:val="007C535B"/>
    <w:rsid w:val="007C575B"/>
    <w:rsid w:val="007C5D8C"/>
    <w:rsid w:val="007C6343"/>
    <w:rsid w:val="007D045C"/>
    <w:rsid w:val="007D1648"/>
    <w:rsid w:val="007D1921"/>
    <w:rsid w:val="007D22A2"/>
    <w:rsid w:val="007D47C5"/>
    <w:rsid w:val="007D5BC4"/>
    <w:rsid w:val="007D609E"/>
    <w:rsid w:val="007D65EC"/>
    <w:rsid w:val="007D742F"/>
    <w:rsid w:val="007D7DDA"/>
    <w:rsid w:val="007E0960"/>
    <w:rsid w:val="007E0DF3"/>
    <w:rsid w:val="007E29A5"/>
    <w:rsid w:val="007E4E4F"/>
    <w:rsid w:val="007F04BF"/>
    <w:rsid w:val="007F177C"/>
    <w:rsid w:val="007F2301"/>
    <w:rsid w:val="007F2B3B"/>
    <w:rsid w:val="007F53E6"/>
    <w:rsid w:val="007F558B"/>
    <w:rsid w:val="007F5F65"/>
    <w:rsid w:val="007F77CD"/>
    <w:rsid w:val="00801502"/>
    <w:rsid w:val="008026B4"/>
    <w:rsid w:val="008063E1"/>
    <w:rsid w:val="008068A2"/>
    <w:rsid w:val="008105A0"/>
    <w:rsid w:val="00811A30"/>
    <w:rsid w:val="00812818"/>
    <w:rsid w:val="008153BB"/>
    <w:rsid w:val="00815BC2"/>
    <w:rsid w:val="00817601"/>
    <w:rsid w:val="00817F2A"/>
    <w:rsid w:val="00820730"/>
    <w:rsid w:val="0082160D"/>
    <w:rsid w:val="0082338B"/>
    <w:rsid w:val="008257B0"/>
    <w:rsid w:val="00826545"/>
    <w:rsid w:val="008320BB"/>
    <w:rsid w:val="00832D65"/>
    <w:rsid w:val="00835F73"/>
    <w:rsid w:val="00836CA4"/>
    <w:rsid w:val="00840A89"/>
    <w:rsid w:val="0084332F"/>
    <w:rsid w:val="0084380E"/>
    <w:rsid w:val="00843D08"/>
    <w:rsid w:val="00847371"/>
    <w:rsid w:val="00847A3A"/>
    <w:rsid w:val="0085184F"/>
    <w:rsid w:val="00852608"/>
    <w:rsid w:val="00852EE5"/>
    <w:rsid w:val="00861625"/>
    <w:rsid w:val="008617B5"/>
    <w:rsid w:val="00862568"/>
    <w:rsid w:val="008653E3"/>
    <w:rsid w:val="008670F5"/>
    <w:rsid w:val="008674B2"/>
    <w:rsid w:val="00870828"/>
    <w:rsid w:val="00874348"/>
    <w:rsid w:val="008756F5"/>
    <w:rsid w:val="00875E4C"/>
    <w:rsid w:val="008803E3"/>
    <w:rsid w:val="0088080B"/>
    <w:rsid w:val="00886E9B"/>
    <w:rsid w:val="00893965"/>
    <w:rsid w:val="008941B4"/>
    <w:rsid w:val="008A2725"/>
    <w:rsid w:val="008A5D44"/>
    <w:rsid w:val="008A6007"/>
    <w:rsid w:val="008A6CF8"/>
    <w:rsid w:val="008B07D7"/>
    <w:rsid w:val="008B557F"/>
    <w:rsid w:val="008B73F0"/>
    <w:rsid w:val="008C202F"/>
    <w:rsid w:val="008C2344"/>
    <w:rsid w:val="008C2B83"/>
    <w:rsid w:val="008C2C49"/>
    <w:rsid w:val="008C521F"/>
    <w:rsid w:val="008C5930"/>
    <w:rsid w:val="008C6C38"/>
    <w:rsid w:val="008D326A"/>
    <w:rsid w:val="008D40B8"/>
    <w:rsid w:val="008D5B6B"/>
    <w:rsid w:val="008D5C4D"/>
    <w:rsid w:val="008D63AD"/>
    <w:rsid w:val="008D64C7"/>
    <w:rsid w:val="008D78D4"/>
    <w:rsid w:val="008E0F5E"/>
    <w:rsid w:val="008E1B1E"/>
    <w:rsid w:val="008E2E39"/>
    <w:rsid w:val="008E4040"/>
    <w:rsid w:val="008E460A"/>
    <w:rsid w:val="008E4FE6"/>
    <w:rsid w:val="008E59B1"/>
    <w:rsid w:val="008E5DB2"/>
    <w:rsid w:val="008E6CF3"/>
    <w:rsid w:val="008F17B4"/>
    <w:rsid w:val="008F202C"/>
    <w:rsid w:val="008F378C"/>
    <w:rsid w:val="008F5B43"/>
    <w:rsid w:val="008F5FDB"/>
    <w:rsid w:val="0090002D"/>
    <w:rsid w:val="009000E3"/>
    <w:rsid w:val="009015E4"/>
    <w:rsid w:val="00901FB3"/>
    <w:rsid w:val="00902E68"/>
    <w:rsid w:val="009041F3"/>
    <w:rsid w:val="0090502A"/>
    <w:rsid w:val="00907687"/>
    <w:rsid w:val="00910E33"/>
    <w:rsid w:val="00911753"/>
    <w:rsid w:val="00912BC6"/>
    <w:rsid w:val="00914F0B"/>
    <w:rsid w:val="009151CE"/>
    <w:rsid w:val="00916F98"/>
    <w:rsid w:val="009254B7"/>
    <w:rsid w:val="0092735F"/>
    <w:rsid w:val="00930CEE"/>
    <w:rsid w:val="00932361"/>
    <w:rsid w:val="00932466"/>
    <w:rsid w:val="00932D95"/>
    <w:rsid w:val="00933D15"/>
    <w:rsid w:val="009352DB"/>
    <w:rsid w:val="009367C2"/>
    <w:rsid w:val="00941FFF"/>
    <w:rsid w:val="00945688"/>
    <w:rsid w:val="00946AB0"/>
    <w:rsid w:val="0095091B"/>
    <w:rsid w:val="00953161"/>
    <w:rsid w:val="00955691"/>
    <w:rsid w:val="00956A63"/>
    <w:rsid w:val="00961157"/>
    <w:rsid w:val="00961E94"/>
    <w:rsid w:val="00962109"/>
    <w:rsid w:val="00965C5B"/>
    <w:rsid w:val="00965DEC"/>
    <w:rsid w:val="00966215"/>
    <w:rsid w:val="0096684B"/>
    <w:rsid w:val="00971057"/>
    <w:rsid w:val="009741BE"/>
    <w:rsid w:val="00974B68"/>
    <w:rsid w:val="00974F20"/>
    <w:rsid w:val="009752D2"/>
    <w:rsid w:val="00976B78"/>
    <w:rsid w:val="00976D01"/>
    <w:rsid w:val="00976E46"/>
    <w:rsid w:val="00980808"/>
    <w:rsid w:val="00982E07"/>
    <w:rsid w:val="00987A5F"/>
    <w:rsid w:val="009969E2"/>
    <w:rsid w:val="009970A0"/>
    <w:rsid w:val="00997E0C"/>
    <w:rsid w:val="009A2CD7"/>
    <w:rsid w:val="009A6ECA"/>
    <w:rsid w:val="009B1A86"/>
    <w:rsid w:val="009B21EE"/>
    <w:rsid w:val="009B41F4"/>
    <w:rsid w:val="009B4243"/>
    <w:rsid w:val="009B4FB4"/>
    <w:rsid w:val="009B5539"/>
    <w:rsid w:val="009B5B2D"/>
    <w:rsid w:val="009B67B3"/>
    <w:rsid w:val="009C0C39"/>
    <w:rsid w:val="009C0F8A"/>
    <w:rsid w:val="009C2A52"/>
    <w:rsid w:val="009C4804"/>
    <w:rsid w:val="009C579E"/>
    <w:rsid w:val="009D1805"/>
    <w:rsid w:val="009D575F"/>
    <w:rsid w:val="009D5BA9"/>
    <w:rsid w:val="009D7770"/>
    <w:rsid w:val="009E1A09"/>
    <w:rsid w:val="009E53A2"/>
    <w:rsid w:val="009E72FC"/>
    <w:rsid w:val="009F55DC"/>
    <w:rsid w:val="009F64B0"/>
    <w:rsid w:val="00A01625"/>
    <w:rsid w:val="00A02545"/>
    <w:rsid w:val="00A025E6"/>
    <w:rsid w:val="00A043E3"/>
    <w:rsid w:val="00A05555"/>
    <w:rsid w:val="00A06D89"/>
    <w:rsid w:val="00A11843"/>
    <w:rsid w:val="00A119A3"/>
    <w:rsid w:val="00A12715"/>
    <w:rsid w:val="00A12EBC"/>
    <w:rsid w:val="00A13623"/>
    <w:rsid w:val="00A1653C"/>
    <w:rsid w:val="00A30D92"/>
    <w:rsid w:val="00A32188"/>
    <w:rsid w:val="00A34134"/>
    <w:rsid w:val="00A35790"/>
    <w:rsid w:val="00A36DC9"/>
    <w:rsid w:val="00A36FE7"/>
    <w:rsid w:val="00A408C2"/>
    <w:rsid w:val="00A4251F"/>
    <w:rsid w:val="00A431F9"/>
    <w:rsid w:val="00A4511D"/>
    <w:rsid w:val="00A45A89"/>
    <w:rsid w:val="00A47347"/>
    <w:rsid w:val="00A47928"/>
    <w:rsid w:val="00A47F12"/>
    <w:rsid w:val="00A5106B"/>
    <w:rsid w:val="00A54FF8"/>
    <w:rsid w:val="00A55120"/>
    <w:rsid w:val="00A5597A"/>
    <w:rsid w:val="00A6393F"/>
    <w:rsid w:val="00A65FF4"/>
    <w:rsid w:val="00A66DE2"/>
    <w:rsid w:val="00A67BCB"/>
    <w:rsid w:val="00A70227"/>
    <w:rsid w:val="00A71138"/>
    <w:rsid w:val="00A71391"/>
    <w:rsid w:val="00A74F2C"/>
    <w:rsid w:val="00A8071D"/>
    <w:rsid w:val="00A85D1F"/>
    <w:rsid w:val="00A91C06"/>
    <w:rsid w:val="00A946AD"/>
    <w:rsid w:val="00A97EEC"/>
    <w:rsid w:val="00AA0886"/>
    <w:rsid w:val="00AA19D2"/>
    <w:rsid w:val="00AA3772"/>
    <w:rsid w:val="00AA46C0"/>
    <w:rsid w:val="00AA4D59"/>
    <w:rsid w:val="00AA5F77"/>
    <w:rsid w:val="00AB106E"/>
    <w:rsid w:val="00AB2224"/>
    <w:rsid w:val="00AB73AE"/>
    <w:rsid w:val="00AB7C1C"/>
    <w:rsid w:val="00AC36D6"/>
    <w:rsid w:val="00AC60FE"/>
    <w:rsid w:val="00AC6136"/>
    <w:rsid w:val="00AC6DD4"/>
    <w:rsid w:val="00AC77AD"/>
    <w:rsid w:val="00AD07AB"/>
    <w:rsid w:val="00AD3214"/>
    <w:rsid w:val="00AD4135"/>
    <w:rsid w:val="00AD45DF"/>
    <w:rsid w:val="00AD535A"/>
    <w:rsid w:val="00AE043C"/>
    <w:rsid w:val="00AE05D3"/>
    <w:rsid w:val="00AE346C"/>
    <w:rsid w:val="00AE355A"/>
    <w:rsid w:val="00AE5AA8"/>
    <w:rsid w:val="00AF1744"/>
    <w:rsid w:val="00AF2D5F"/>
    <w:rsid w:val="00AF4B2C"/>
    <w:rsid w:val="00B00ABB"/>
    <w:rsid w:val="00B020DF"/>
    <w:rsid w:val="00B05630"/>
    <w:rsid w:val="00B11E52"/>
    <w:rsid w:val="00B148DD"/>
    <w:rsid w:val="00B162A3"/>
    <w:rsid w:val="00B22ED9"/>
    <w:rsid w:val="00B23302"/>
    <w:rsid w:val="00B2472A"/>
    <w:rsid w:val="00B33F38"/>
    <w:rsid w:val="00B37EF0"/>
    <w:rsid w:val="00B43BD8"/>
    <w:rsid w:val="00B4464E"/>
    <w:rsid w:val="00B5007F"/>
    <w:rsid w:val="00B567F6"/>
    <w:rsid w:val="00B56DF3"/>
    <w:rsid w:val="00B57946"/>
    <w:rsid w:val="00B57A5C"/>
    <w:rsid w:val="00B6140D"/>
    <w:rsid w:val="00B6185B"/>
    <w:rsid w:val="00B61935"/>
    <w:rsid w:val="00B638EB"/>
    <w:rsid w:val="00B63A41"/>
    <w:rsid w:val="00B63DED"/>
    <w:rsid w:val="00B65C8F"/>
    <w:rsid w:val="00B66BD8"/>
    <w:rsid w:val="00B70B47"/>
    <w:rsid w:val="00B71CBF"/>
    <w:rsid w:val="00B73059"/>
    <w:rsid w:val="00B739C2"/>
    <w:rsid w:val="00B753E7"/>
    <w:rsid w:val="00B77CCF"/>
    <w:rsid w:val="00B81428"/>
    <w:rsid w:val="00B8146E"/>
    <w:rsid w:val="00B8166D"/>
    <w:rsid w:val="00B850BF"/>
    <w:rsid w:val="00B86AF3"/>
    <w:rsid w:val="00B9309B"/>
    <w:rsid w:val="00B9691D"/>
    <w:rsid w:val="00BA1F40"/>
    <w:rsid w:val="00BA3A9E"/>
    <w:rsid w:val="00BA4820"/>
    <w:rsid w:val="00BA5886"/>
    <w:rsid w:val="00BB05FA"/>
    <w:rsid w:val="00BB1933"/>
    <w:rsid w:val="00BB5566"/>
    <w:rsid w:val="00BB5B10"/>
    <w:rsid w:val="00BB6A08"/>
    <w:rsid w:val="00BC185F"/>
    <w:rsid w:val="00BC448D"/>
    <w:rsid w:val="00BC56D6"/>
    <w:rsid w:val="00BC5833"/>
    <w:rsid w:val="00BC5CDD"/>
    <w:rsid w:val="00BC5FFC"/>
    <w:rsid w:val="00BC7F35"/>
    <w:rsid w:val="00BD0AD6"/>
    <w:rsid w:val="00BD16F8"/>
    <w:rsid w:val="00BD193C"/>
    <w:rsid w:val="00BD3D40"/>
    <w:rsid w:val="00BD4B54"/>
    <w:rsid w:val="00BD4D77"/>
    <w:rsid w:val="00BD6C9F"/>
    <w:rsid w:val="00BD778B"/>
    <w:rsid w:val="00BE0DF5"/>
    <w:rsid w:val="00BE1E76"/>
    <w:rsid w:val="00BE2343"/>
    <w:rsid w:val="00BE2E0E"/>
    <w:rsid w:val="00BE3631"/>
    <w:rsid w:val="00BE412A"/>
    <w:rsid w:val="00BF1775"/>
    <w:rsid w:val="00BF201D"/>
    <w:rsid w:val="00BF61E0"/>
    <w:rsid w:val="00C020F4"/>
    <w:rsid w:val="00C03AEF"/>
    <w:rsid w:val="00C048D9"/>
    <w:rsid w:val="00C0490B"/>
    <w:rsid w:val="00C062FE"/>
    <w:rsid w:val="00C07904"/>
    <w:rsid w:val="00C121AF"/>
    <w:rsid w:val="00C12514"/>
    <w:rsid w:val="00C14C80"/>
    <w:rsid w:val="00C151C0"/>
    <w:rsid w:val="00C17A0A"/>
    <w:rsid w:val="00C17A97"/>
    <w:rsid w:val="00C22E48"/>
    <w:rsid w:val="00C2358D"/>
    <w:rsid w:val="00C23844"/>
    <w:rsid w:val="00C31532"/>
    <w:rsid w:val="00C355A5"/>
    <w:rsid w:val="00C40383"/>
    <w:rsid w:val="00C404C3"/>
    <w:rsid w:val="00C42E7D"/>
    <w:rsid w:val="00C43163"/>
    <w:rsid w:val="00C43B64"/>
    <w:rsid w:val="00C47ECA"/>
    <w:rsid w:val="00C53F37"/>
    <w:rsid w:val="00C5498A"/>
    <w:rsid w:val="00C5499A"/>
    <w:rsid w:val="00C55E91"/>
    <w:rsid w:val="00C56929"/>
    <w:rsid w:val="00C574BE"/>
    <w:rsid w:val="00C62A0F"/>
    <w:rsid w:val="00C64790"/>
    <w:rsid w:val="00C70F64"/>
    <w:rsid w:val="00C7405E"/>
    <w:rsid w:val="00C75B47"/>
    <w:rsid w:val="00C7728F"/>
    <w:rsid w:val="00C8081A"/>
    <w:rsid w:val="00C82862"/>
    <w:rsid w:val="00C82BBD"/>
    <w:rsid w:val="00C8469A"/>
    <w:rsid w:val="00C84E4D"/>
    <w:rsid w:val="00C86B26"/>
    <w:rsid w:val="00C8744E"/>
    <w:rsid w:val="00C94518"/>
    <w:rsid w:val="00C96169"/>
    <w:rsid w:val="00CA0518"/>
    <w:rsid w:val="00CA1C20"/>
    <w:rsid w:val="00CA200A"/>
    <w:rsid w:val="00CA2FD0"/>
    <w:rsid w:val="00CA3895"/>
    <w:rsid w:val="00CA6F9C"/>
    <w:rsid w:val="00CA7013"/>
    <w:rsid w:val="00CB41D3"/>
    <w:rsid w:val="00CB626D"/>
    <w:rsid w:val="00CC0D3E"/>
    <w:rsid w:val="00CC35FC"/>
    <w:rsid w:val="00CC7938"/>
    <w:rsid w:val="00CD1D60"/>
    <w:rsid w:val="00CD5181"/>
    <w:rsid w:val="00CD68A7"/>
    <w:rsid w:val="00CD7485"/>
    <w:rsid w:val="00CD796F"/>
    <w:rsid w:val="00CE1B04"/>
    <w:rsid w:val="00CE2360"/>
    <w:rsid w:val="00CE236C"/>
    <w:rsid w:val="00CE2B0A"/>
    <w:rsid w:val="00CE39B6"/>
    <w:rsid w:val="00CE5B8F"/>
    <w:rsid w:val="00CE79C3"/>
    <w:rsid w:val="00CF0047"/>
    <w:rsid w:val="00CF0542"/>
    <w:rsid w:val="00CF0626"/>
    <w:rsid w:val="00CF15F3"/>
    <w:rsid w:val="00CF1FBC"/>
    <w:rsid w:val="00CF2C5D"/>
    <w:rsid w:val="00CF4F7B"/>
    <w:rsid w:val="00D015AA"/>
    <w:rsid w:val="00D026D8"/>
    <w:rsid w:val="00D0427E"/>
    <w:rsid w:val="00D11E82"/>
    <w:rsid w:val="00D166C9"/>
    <w:rsid w:val="00D213FD"/>
    <w:rsid w:val="00D219C2"/>
    <w:rsid w:val="00D22895"/>
    <w:rsid w:val="00D22EC8"/>
    <w:rsid w:val="00D241FB"/>
    <w:rsid w:val="00D25F24"/>
    <w:rsid w:val="00D31631"/>
    <w:rsid w:val="00D3404A"/>
    <w:rsid w:val="00D40511"/>
    <w:rsid w:val="00D43014"/>
    <w:rsid w:val="00D4354E"/>
    <w:rsid w:val="00D43F69"/>
    <w:rsid w:val="00D446B1"/>
    <w:rsid w:val="00D47C43"/>
    <w:rsid w:val="00D50817"/>
    <w:rsid w:val="00D50F79"/>
    <w:rsid w:val="00D556FE"/>
    <w:rsid w:val="00D55C10"/>
    <w:rsid w:val="00D56280"/>
    <w:rsid w:val="00D574FA"/>
    <w:rsid w:val="00D60FF8"/>
    <w:rsid w:val="00D628D4"/>
    <w:rsid w:val="00D63913"/>
    <w:rsid w:val="00D65620"/>
    <w:rsid w:val="00D66722"/>
    <w:rsid w:val="00D71331"/>
    <w:rsid w:val="00D73957"/>
    <w:rsid w:val="00D75F1D"/>
    <w:rsid w:val="00D75F7F"/>
    <w:rsid w:val="00D76AAF"/>
    <w:rsid w:val="00D777B6"/>
    <w:rsid w:val="00D802DE"/>
    <w:rsid w:val="00D80E0A"/>
    <w:rsid w:val="00D82B06"/>
    <w:rsid w:val="00D836D7"/>
    <w:rsid w:val="00D8395C"/>
    <w:rsid w:val="00D84BCD"/>
    <w:rsid w:val="00D86CEA"/>
    <w:rsid w:val="00D910AA"/>
    <w:rsid w:val="00D912BA"/>
    <w:rsid w:val="00D91489"/>
    <w:rsid w:val="00D92AB0"/>
    <w:rsid w:val="00D9384E"/>
    <w:rsid w:val="00D95F46"/>
    <w:rsid w:val="00DA0B3F"/>
    <w:rsid w:val="00DA0F3C"/>
    <w:rsid w:val="00DA2107"/>
    <w:rsid w:val="00DA2A27"/>
    <w:rsid w:val="00DA2C81"/>
    <w:rsid w:val="00DA4E4F"/>
    <w:rsid w:val="00DA6454"/>
    <w:rsid w:val="00DB1FE7"/>
    <w:rsid w:val="00DB4CE9"/>
    <w:rsid w:val="00DB50FB"/>
    <w:rsid w:val="00DC1ED2"/>
    <w:rsid w:val="00DC2534"/>
    <w:rsid w:val="00DC28E6"/>
    <w:rsid w:val="00DC4375"/>
    <w:rsid w:val="00DC79E8"/>
    <w:rsid w:val="00DD55F0"/>
    <w:rsid w:val="00DD744A"/>
    <w:rsid w:val="00DD7BB2"/>
    <w:rsid w:val="00DE06A1"/>
    <w:rsid w:val="00DE16E5"/>
    <w:rsid w:val="00DE1B8E"/>
    <w:rsid w:val="00DE6A90"/>
    <w:rsid w:val="00DF00FA"/>
    <w:rsid w:val="00DF06E3"/>
    <w:rsid w:val="00DF18B6"/>
    <w:rsid w:val="00DF1CC5"/>
    <w:rsid w:val="00DF31AB"/>
    <w:rsid w:val="00DF3B8F"/>
    <w:rsid w:val="00DF57D8"/>
    <w:rsid w:val="00DF6F6D"/>
    <w:rsid w:val="00E02ABC"/>
    <w:rsid w:val="00E032C5"/>
    <w:rsid w:val="00E123EB"/>
    <w:rsid w:val="00E17B7B"/>
    <w:rsid w:val="00E2096A"/>
    <w:rsid w:val="00E215C1"/>
    <w:rsid w:val="00E219B4"/>
    <w:rsid w:val="00E24C6A"/>
    <w:rsid w:val="00E25407"/>
    <w:rsid w:val="00E25811"/>
    <w:rsid w:val="00E2724F"/>
    <w:rsid w:val="00E31F1C"/>
    <w:rsid w:val="00E32F85"/>
    <w:rsid w:val="00E36FD8"/>
    <w:rsid w:val="00E37380"/>
    <w:rsid w:val="00E42A58"/>
    <w:rsid w:val="00E43EF0"/>
    <w:rsid w:val="00E44BDF"/>
    <w:rsid w:val="00E465C4"/>
    <w:rsid w:val="00E55607"/>
    <w:rsid w:val="00E57893"/>
    <w:rsid w:val="00E63F64"/>
    <w:rsid w:val="00E669F7"/>
    <w:rsid w:val="00E7048C"/>
    <w:rsid w:val="00E705CF"/>
    <w:rsid w:val="00E71B6C"/>
    <w:rsid w:val="00E74623"/>
    <w:rsid w:val="00E80E3D"/>
    <w:rsid w:val="00E82ED1"/>
    <w:rsid w:val="00E857FF"/>
    <w:rsid w:val="00E86D42"/>
    <w:rsid w:val="00E8704E"/>
    <w:rsid w:val="00E870B8"/>
    <w:rsid w:val="00E871A8"/>
    <w:rsid w:val="00E91102"/>
    <w:rsid w:val="00E93646"/>
    <w:rsid w:val="00EA1019"/>
    <w:rsid w:val="00EA1844"/>
    <w:rsid w:val="00EA1E28"/>
    <w:rsid w:val="00EA2C1C"/>
    <w:rsid w:val="00EA3B29"/>
    <w:rsid w:val="00EB1025"/>
    <w:rsid w:val="00EB2AAF"/>
    <w:rsid w:val="00EB55CA"/>
    <w:rsid w:val="00EB6251"/>
    <w:rsid w:val="00EB7421"/>
    <w:rsid w:val="00EC2644"/>
    <w:rsid w:val="00EC2CE6"/>
    <w:rsid w:val="00EC36F5"/>
    <w:rsid w:val="00EC5A4D"/>
    <w:rsid w:val="00EC643C"/>
    <w:rsid w:val="00EC6B37"/>
    <w:rsid w:val="00EC71E5"/>
    <w:rsid w:val="00ED0DEA"/>
    <w:rsid w:val="00ED2FCA"/>
    <w:rsid w:val="00ED73C4"/>
    <w:rsid w:val="00ED7EEA"/>
    <w:rsid w:val="00EE1044"/>
    <w:rsid w:val="00EE293E"/>
    <w:rsid w:val="00EE5D05"/>
    <w:rsid w:val="00EF0074"/>
    <w:rsid w:val="00EF0435"/>
    <w:rsid w:val="00EF0900"/>
    <w:rsid w:val="00EF11DE"/>
    <w:rsid w:val="00EF31B0"/>
    <w:rsid w:val="00EF5383"/>
    <w:rsid w:val="00F04F8D"/>
    <w:rsid w:val="00F07AFA"/>
    <w:rsid w:val="00F145DC"/>
    <w:rsid w:val="00F16E56"/>
    <w:rsid w:val="00F20B48"/>
    <w:rsid w:val="00F258BA"/>
    <w:rsid w:val="00F27E9C"/>
    <w:rsid w:val="00F303C4"/>
    <w:rsid w:val="00F30EB1"/>
    <w:rsid w:val="00F31F5E"/>
    <w:rsid w:val="00F32252"/>
    <w:rsid w:val="00F34209"/>
    <w:rsid w:val="00F35E21"/>
    <w:rsid w:val="00F41F41"/>
    <w:rsid w:val="00F46918"/>
    <w:rsid w:val="00F46C4F"/>
    <w:rsid w:val="00F46DDE"/>
    <w:rsid w:val="00F46F80"/>
    <w:rsid w:val="00F46FC1"/>
    <w:rsid w:val="00F4762E"/>
    <w:rsid w:val="00F54D45"/>
    <w:rsid w:val="00F54D8C"/>
    <w:rsid w:val="00F655ED"/>
    <w:rsid w:val="00F7033C"/>
    <w:rsid w:val="00F716D4"/>
    <w:rsid w:val="00F7234E"/>
    <w:rsid w:val="00F727D8"/>
    <w:rsid w:val="00F768CD"/>
    <w:rsid w:val="00F81A5D"/>
    <w:rsid w:val="00F81BC7"/>
    <w:rsid w:val="00F909B6"/>
    <w:rsid w:val="00F95044"/>
    <w:rsid w:val="00F96D0D"/>
    <w:rsid w:val="00F976AD"/>
    <w:rsid w:val="00FA00CA"/>
    <w:rsid w:val="00FA1169"/>
    <w:rsid w:val="00FA36AA"/>
    <w:rsid w:val="00FA44E8"/>
    <w:rsid w:val="00FA5F34"/>
    <w:rsid w:val="00FA6461"/>
    <w:rsid w:val="00FA6DC7"/>
    <w:rsid w:val="00FA774C"/>
    <w:rsid w:val="00FB07CF"/>
    <w:rsid w:val="00FB2A88"/>
    <w:rsid w:val="00FB3140"/>
    <w:rsid w:val="00FB536D"/>
    <w:rsid w:val="00FB622C"/>
    <w:rsid w:val="00FB704C"/>
    <w:rsid w:val="00FB7221"/>
    <w:rsid w:val="00FC774D"/>
    <w:rsid w:val="00FD07FE"/>
    <w:rsid w:val="00FD1CB0"/>
    <w:rsid w:val="00FD2013"/>
    <w:rsid w:val="00FD51E8"/>
    <w:rsid w:val="00FE038F"/>
    <w:rsid w:val="00FE4963"/>
    <w:rsid w:val="00FF402D"/>
    <w:rsid w:val="00FF4CDD"/>
    <w:rsid w:val="00FF7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459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097D5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BE48E8-A54F-434E-B1E5-4EACD140AF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1</Pages>
  <Words>1566</Words>
  <Characters>8927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10473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Nasko</cp:lastModifiedBy>
  <cp:revision>6</cp:revision>
  <cp:lastPrinted>2015-10-26T22:35:00Z</cp:lastPrinted>
  <dcterms:created xsi:type="dcterms:W3CDTF">2017-09-07T05:48:00Z</dcterms:created>
  <dcterms:modified xsi:type="dcterms:W3CDTF">2018-12-15T15:04:00Z</dcterms:modified>
  <cp:category>programming, education, software engineering, software development</cp:category>
</cp:coreProperties>
</file>